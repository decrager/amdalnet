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FA" w:rsidRPr="00842FFA" w:rsidRDefault="00842FFA" w:rsidP="00842FFA">
      <w:pPr>
        <w:jc w:val="center"/>
        <w:rPr>
          <w:sz w:val="24"/>
          <w:szCs w:val="24"/>
        </w:rPr>
      </w:pPr>
      <w:r w:rsidRPr="00842FFA">
        <w:rPr>
          <w:noProof/>
          <w:sz w:val="24"/>
          <w:szCs w:val="24"/>
          <w:lang w:val="en-US"/>
        </w:rPr>
        <w:drawing>
          <wp:inline distT="0" distB="0" distL="0" distR="0">
            <wp:extent cx="2829560" cy="1581150"/>
            <wp:effectExtent l="0" t="0" r="889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l="35306" t="11307" r="34601" b="58811"/>
                    <a:stretch>
                      <a:fillRect/>
                    </a:stretch>
                  </pic:blipFill>
                  <pic:spPr>
                    <a:xfrm>
                      <a:off x="0" y="0"/>
                      <a:ext cx="2829560" cy="1581150"/>
                    </a:xfrm>
                    <a:prstGeom prst="rect">
                      <a:avLst/>
                    </a:prstGeom>
                    <a:ln/>
                  </pic:spPr>
                </pic:pic>
              </a:graphicData>
            </a:graphic>
          </wp:inline>
        </w:drawing>
      </w:r>
    </w:p>
    <w:p w:rsidR="00842FFA" w:rsidRPr="00842FFA" w:rsidRDefault="00842FFA" w:rsidP="00842FFA">
      <w:pPr>
        <w:rPr>
          <w:sz w:val="24"/>
          <w:szCs w:val="24"/>
        </w:rPr>
      </w:pPr>
    </w:p>
    <w:p w:rsidR="00842FFA" w:rsidRPr="00842FFA" w:rsidRDefault="00842FFA" w:rsidP="00842FFA">
      <w:pPr>
        <w:jc w:val="center"/>
        <w:rPr>
          <w:sz w:val="24"/>
          <w:szCs w:val="24"/>
        </w:rPr>
      </w:pPr>
      <w:r w:rsidRPr="00842FFA">
        <w:rPr>
          <w:sz w:val="24"/>
          <w:szCs w:val="24"/>
        </w:rPr>
        <w:t>KEPUTUSAN MENTERI LINGKUNGAN HIDUP DAN KEHUTANAN</w:t>
      </w:r>
    </w:p>
    <w:p w:rsidR="00842FFA" w:rsidRPr="00842FFA" w:rsidRDefault="00842FFA" w:rsidP="00842FFA">
      <w:pPr>
        <w:jc w:val="center"/>
        <w:rPr>
          <w:sz w:val="24"/>
          <w:szCs w:val="24"/>
        </w:rPr>
      </w:pPr>
      <w:r w:rsidRPr="00842FFA">
        <w:rPr>
          <w:sz w:val="24"/>
          <w:szCs w:val="24"/>
        </w:rPr>
        <w:t>REPUBLIK INDONESIA</w:t>
      </w:r>
    </w:p>
    <w:p w:rsidR="00842FFA" w:rsidRPr="00842FFA" w:rsidRDefault="00842FFA" w:rsidP="00842FFA">
      <w:pPr>
        <w:jc w:val="center"/>
        <w:rPr>
          <w:sz w:val="24"/>
          <w:szCs w:val="24"/>
        </w:rPr>
      </w:pPr>
      <w:r w:rsidRPr="00842FFA">
        <w:rPr>
          <w:sz w:val="24"/>
          <w:szCs w:val="24"/>
        </w:rPr>
        <w:t>NOMOR</w:t>
      </w:r>
    </w:p>
    <w:p w:rsidR="00842FFA" w:rsidRPr="00842FFA" w:rsidRDefault="00842FFA" w:rsidP="00842FFA">
      <w:pPr>
        <w:jc w:val="center"/>
        <w:rPr>
          <w:sz w:val="24"/>
          <w:szCs w:val="24"/>
        </w:rPr>
      </w:pPr>
      <w:r w:rsidRPr="00842FFA">
        <w:rPr>
          <w:sz w:val="24"/>
          <w:szCs w:val="24"/>
        </w:rPr>
        <w:t>TENTANG</w:t>
      </w:r>
    </w:p>
    <w:p w:rsidR="00842FFA" w:rsidRPr="00842FFA" w:rsidRDefault="00842FFA" w:rsidP="00842FFA">
      <w:pPr>
        <w:rPr>
          <w:sz w:val="24"/>
          <w:szCs w:val="24"/>
        </w:rPr>
      </w:pPr>
      <w:r w:rsidRPr="00842FFA">
        <w:rPr>
          <w:sz w:val="24"/>
          <w:szCs w:val="24"/>
        </w:rPr>
        <w:t>KELAYAKAN LINGKUNGAN HIDUP RENCANA KEGIATAN ..................................................... OLEH ..........................................................</w:t>
      </w:r>
    </w:p>
    <w:p w:rsidR="00842FFA" w:rsidRPr="00842FFA" w:rsidRDefault="00842FFA" w:rsidP="00842FFA">
      <w:pPr>
        <w:rPr>
          <w:sz w:val="24"/>
          <w:szCs w:val="24"/>
        </w:rPr>
      </w:pPr>
    </w:p>
    <w:p w:rsidR="00842FFA" w:rsidRPr="00842FFA" w:rsidRDefault="00842FFA" w:rsidP="00842FFA">
      <w:pPr>
        <w:jc w:val="center"/>
        <w:rPr>
          <w:sz w:val="24"/>
          <w:szCs w:val="24"/>
        </w:rPr>
      </w:pPr>
      <w:r w:rsidRPr="00842FFA">
        <w:rPr>
          <w:sz w:val="24"/>
          <w:szCs w:val="24"/>
        </w:rPr>
        <w:t>DENGAN RAHMAT TUHAN YANG MAHA ESA</w:t>
      </w:r>
    </w:p>
    <w:p w:rsidR="00842FFA" w:rsidRPr="00842FFA" w:rsidRDefault="00842FFA" w:rsidP="00842FFA">
      <w:pPr>
        <w:rPr>
          <w:sz w:val="24"/>
          <w:szCs w:val="24"/>
        </w:rPr>
      </w:pPr>
    </w:p>
    <w:p w:rsidR="00842FFA" w:rsidRPr="00842FFA" w:rsidRDefault="00842FFA" w:rsidP="00842FFA">
      <w:pPr>
        <w:rPr>
          <w:sz w:val="24"/>
          <w:szCs w:val="24"/>
        </w:rPr>
      </w:pPr>
      <w:r w:rsidRPr="00842FFA">
        <w:rPr>
          <w:sz w:val="24"/>
          <w:szCs w:val="24"/>
        </w:rPr>
        <w:t>MENTERI LINGKUNGAN HIDUP DAN KEHUTANAN REPUBLIK INDONESIA,</w:t>
      </w:r>
    </w:p>
    <w:p w:rsidR="00842FFA" w:rsidRPr="00842FFA" w:rsidRDefault="00842FFA" w:rsidP="00842FFA">
      <w:pPr>
        <w:rPr>
          <w:sz w:val="24"/>
          <w:szCs w:val="24"/>
        </w:rPr>
      </w:pPr>
    </w:p>
    <w:p w:rsidR="00842FFA" w:rsidRPr="00842FFA" w:rsidRDefault="00842FFA" w:rsidP="00842FFA">
      <w:pPr>
        <w:rPr>
          <w:sz w:val="24"/>
          <w:szCs w:val="24"/>
        </w:rPr>
      </w:pPr>
      <w:r w:rsidRPr="00842FFA">
        <w:rPr>
          <w:sz w:val="24"/>
          <w:szCs w:val="24"/>
        </w:rPr>
        <w:t>Menimbang</w:t>
      </w:r>
      <w:r w:rsidRPr="00842FFA">
        <w:rPr>
          <w:sz w:val="24"/>
          <w:szCs w:val="24"/>
        </w:rPr>
        <w:tab/>
        <w:t>:</w:t>
      </w:r>
      <w:r w:rsidRPr="00842FFA">
        <w:rPr>
          <w:sz w:val="24"/>
          <w:szCs w:val="24"/>
        </w:rPr>
        <w:tab/>
        <w:t xml:space="preserve"> a. bahwa berdasarkan:</w:t>
      </w:r>
    </w:p>
    <w:p w:rsidR="00842FFA" w:rsidRPr="00842FFA" w:rsidRDefault="00842FFA" w:rsidP="00842FFA">
      <w:pPr>
        <w:ind w:left="3240" w:hanging="630"/>
        <w:rPr>
          <w:sz w:val="24"/>
          <w:szCs w:val="24"/>
        </w:rPr>
      </w:pPr>
      <w:r w:rsidRPr="00842FFA">
        <w:rPr>
          <w:sz w:val="24"/>
          <w:szCs w:val="24"/>
        </w:rPr>
        <w:t>a.1.</w:t>
      </w:r>
      <w:r w:rsidRPr="00842FFA">
        <w:rPr>
          <w:sz w:val="24"/>
          <w:szCs w:val="24"/>
        </w:rPr>
        <w:tab/>
        <w:t>ketentuan Peraturan Pemerintah Nomor 22 Tahun   2021 tentang Penyelenggaraan Perlindungan dan Pengelolaan Lingkungan Hidup, ditetapkan:</w:t>
      </w:r>
    </w:p>
    <w:p w:rsidR="00842FFA" w:rsidRPr="00842FFA" w:rsidRDefault="00842FFA" w:rsidP="00842FFA">
      <w:pPr>
        <w:ind w:left="3600" w:hanging="360"/>
        <w:rPr>
          <w:sz w:val="24"/>
          <w:szCs w:val="24"/>
        </w:rPr>
      </w:pPr>
      <w:r>
        <w:rPr>
          <w:sz w:val="24"/>
          <w:szCs w:val="24"/>
        </w:rPr>
        <w:t xml:space="preserve">1) </w:t>
      </w:r>
      <w:r w:rsidRPr="00842FFA">
        <w:rPr>
          <w:sz w:val="24"/>
          <w:szCs w:val="24"/>
        </w:rPr>
        <w:t>Pasal 3:</w:t>
      </w:r>
    </w:p>
    <w:p w:rsidR="00842FFA" w:rsidRPr="00842FFA" w:rsidRDefault="00842FFA" w:rsidP="00842FFA">
      <w:pPr>
        <w:ind w:left="4140" w:hanging="540"/>
        <w:jc w:val="both"/>
        <w:rPr>
          <w:sz w:val="24"/>
          <w:szCs w:val="24"/>
        </w:rPr>
      </w:pPr>
      <w:r w:rsidRPr="00842FFA">
        <w:rPr>
          <w:sz w:val="24"/>
          <w:szCs w:val="24"/>
        </w:rPr>
        <w:t>(1)</w:t>
      </w:r>
      <w:r w:rsidRPr="00842FFA">
        <w:rPr>
          <w:sz w:val="24"/>
          <w:szCs w:val="24"/>
        </w:rPr>
        <w:tab/>
        <w:t>Persetujuan Lingkungan wajib dimiliki oleh setiap Usaha dan/atau kegiatan yang memiliki Dampak Penting atau tidak penting terhadap lingkungan;</w:t>
      </w:r>
    </w:p>
    <w:p w:rsidR="00842FFA" w:rsidRPr="00842FFA" w:rsidRDefault="00842FFA" w:rsidP="00842FFA">
      <w:pPr>
        <w:ind w:left="4140" w:hanging="540"/>
        <w:jc w:val="both"/>
        <w:rPr>
          <w:sz w:val="24"/>
          <w:szCs w:val="24"/>
        </w:rPr>
      </w:pPr>
      <w:r w:rsidRPr="00842FFA">
        <w:rPr>
          <w:sz w:val="24"/>
          <w:szCs w:val="24"/>
        </w:rPr>
        <w:t>(2)</w:t>
      </w:r>
      <w:r w:rsidRPr="00842FFA">
        <w:rPr>
          <w:sz w:val="24"/>
          <w:szCs w:val="24"/>
        </w:rPr>
        <w:tab/>
        <w:t>Persetujuan Lingkungan diberikan kepada Pelaku Usaha atau Instansi Pemerintah;</w:t>
      </w:r>
    </w:p>
    <w:p w:rsidR="00842FFA" w:rsidRPr="00842FFA" w:rsidRDefault="00842FFA" w:rsidP="00842FFA">
      <w:pPr>
        <w:ind w:left="4140" w:hanging="540"/>
        <w:jc w:val="both"/>
        <w:rPr>
          <w:sz w:val="24"/>
          <w:szCs w:val="24"/>
        </w:rPr>
      </w:pPr>
      <w:r w:rsidRPr="00842FFA">
        <w:rPr>
          <w:sz w:val="24"/>
          <w:szCs w:val="24"/>
        </w:rPr>
        <w:t>(3)</w:t>
      </w:r>
      <w:r w:rsidRPr="00842FFA">
        <w:rPr>
          <w:sz w:val="24"/>
          <w:szCs w:val="24"/>
        </w:rPr>
        <w:tab/>
        <w:t>Persetujuan Lingkungan menjadi prasyarat penerbitan Perizinan Berusaha atau Persetujuan Pemerintah;</w:t>
      </w:r>
    </w:p>
    <w:p w:rsidR="00842FFA" w:rsidRPr="00842FFA" w:rsidRDefault="00842FFA" w:rsidP="00842FFA">
      <w:pPr>
        <w:ind w:left="4140" w:hanging="540"/>
        <w:jc w:val="both"/>
        <w:rPr>
          <w:sz w:val="24"/>
          <w:szCs w:val="24"/>
        </w:rPr>
      </w:pPr>
      <w:r w:rsidRPr="00842FFA">
        <w:rPr>
          <w:sz w:val="24"/>
          <w:szCs w:val="24"/>
        </w:rPr>
        <w:t>(4)</w:t>
      </w:r>
      <w:r w:rsidRPr="00842FFA">
        <w:rPr>
          <w:sz w:val="24"/>
          <w:szCs w:val="24"/>
        </w:rPr>
        <w:tab/>
        <w:t>Persetujuan Lingkungan dilakukan melalui: a. penyusunan Amdal dan Uji Kelayakan Amdal; atau b. penyusunan Formulir UKL-UPL dan pemeriksaan Formulir Ukl-UPL;</w:t>
      </w:r>
    </w:p>
    <w:p w:rsidR="00842FFA" w:rsidRPr="00842FFA" w:rsidRDefault="00842FFA" w:rsidP="00842FFA">
      <w:pPr>
        <w:ind w:left="3600" w:hanging="270"/>
        <w:jc w:val="both"/>
        <w:rPr>
          <w:sz w:val="24"/>
          <w:szCs w:val="24"/>
        </w:rPr>
      </w:pPr>
      <w:r w:rsidRPr="00842FFA">
        <w:rPr>
          <w:sz w:val="24"/>
          <w:szCs w:val="24"/>
        </w:rPr>
        <w:lastRenderedPageBreak/>
        <w:t>2)</w:t>
      </w:r>
      <w:r w:rsidRPr="00842FFA">
        <w:rPr>
          <w:sz w:val="24"/>
          <w:szCs w:val="24"/>
        </w:rPr>
        <w:tab/>
        <w:t>Pasal 49 ayat (3): Surat Keputusan Kelayakan Lingkungan Hidup merupakan: a. bentuk Persetujuan Lingkungan; dan b. prasyarat penerbitan Perizinan Berusaha atau Persetujuan Pemerintah;</w:t>
      </w:r>
    </w:p>
    <w:p w:rsidR="00842FFA" w:rsidRPr="00842FFA" w:rsidRDefault="00842FFA" w:rsidP="00842FFA">
      <w:pPr>
        <w:ind w:left="3600" w:hanging="270"/>
        <w:jc w:val="both"/>
        <w:rPr>
          <w:sz w:val="24"/>
          <w:szCs w:val="24"/>
        </w:rPr>
      </w:pPr>
      <w:r w:rsidRPr="00842FFA">
        <w:rPr>
          <w:sz w:val="24"/>
          <w:szCs w:val="24"/>
        </w:rPr>
        <w:t>3)</w:t>
      </w:r>
      <w:r w:rsidRPr="00842FFA">
        <w:rPr>
          <w:sz w:val="24"/>
          <w:szCs w:val="24"/>
        </w:rPr>
        <w:tab/>
        <w:t>Pasal 89 ayat (1): Penanggungjawab Usaha dan/atau Kegiatan wajib melakukan perubahan Persetujuan Lingkungan apabila Usaha dan/atau Kegiatannya yang telah memperoleh surat Keputusan Kelayakan Lingkungan Hidup atau persetujuan Pernyataan Kesanggupan Pengelolaan Lingkungan Hidup direncanakan untuk dilakukan perubahan;</w:t>
      </w:r>
    </w:p>
    <w:p w:rsidR="00842FFA" w:rsidRPr="00842FFA" w:rsidRDefault="00842FFA" w:rsidP="00842FFA">
      <w:pPr>
        <w:ind w:left="3600" w:hanging="270"/>
        <w:jc w:val="both"/>
        <w:rPr>
          <w:sz w:val="24"/>
          <w:szCs w:val="24"/>
        </w:rPr>
      </w:pPr>
      <w:r w:rsidRPr="00842FFA">
        <w:rPr>
          <w:sz w:val="24"/>
          <w:szCs w:val="24"/>
        </w:rPr>
        <w:t>4)</w:t>
      </w:r>
      <w:r w:rsidRPr="00842FFA">
        <w:rPr>
          <w:sz w:val="24"/>
          <w:szCs w:val="24"/>
        </w:rPr>
        <w:tab/>
        <w:t>Pasal 90 ayat (1): Perubahan Persetujuan Lingkungan dilakukan melalui: a. perubahan Persetujuan Lingkungan dengan kewajiban menyusun dokumen lingkungan hidup baru; atau b. perubahan     Persetujuan Lingkungan tanpa disertai kewajiban menyusun dokumen Lingkungan Hidup baru.</w:t>
      </w:r>
    </w:p>
    <w:p w:rsidR="00842FFA" w:rsidRPr="00842FFA" w:rsidRDefault="00842FFA" w:rsidP="00842FFA">
      <w:pPr>
        <w:ind w:left="3600" w:hanging="270"/>
        <w:jc w:val="both"/>
        <w:rPr>
          <w:sz w:val="24"/>
          <w:szCs w:val="24"/>
        </w:rPr>
      </w:pPr>
      <w:r w:rsidRPr="00842FFA">
        <w:rPr>
          <w:sz w:val="24"/>
          <w:szCs w:val="24"/>
        </w:rPr>
        <w:t>5)</w:t>
      </w:r>
      <w:r w:rsidRPr="00842FFA">
        <w:rPr>
          <w:sz w:val="24"/>
          <w:szCs w:val="24"/>
        </w:rPr>
        <w:tab/>
        <w:t xml:space="preserve">Pasal 527 huruf b Pada saat Peraturan Pemerintah ini mulai berlaku penilaian Amdal atau pemeriksaan Formulir UKL-UPL dan pengajuan izin Perlindungan dan Pengelolaan Lingkungan Hidup yang sedang dalam proses, dianjutkan sampai dengan terbitnya Persetujuan  Lingkungan; </w:t>
      </w:r>
    </w:p>
    <w:p w:rsidR="00842FFA" w:rsidRPr="00842FFA" w:rsidRDefault="00842FFA" w:rsidP="00842FFA">
      <w:pPr>
        <w:ind w:left="3240" w:hanging="630"/>
        <w:rPr>
          <w:sz w:val="24"/>
          <w:szCs w:val="24"/>
        </w:rPr>
      </w:pPr>
      <w:r w:rsidRPr="00842FFA">
        <w:rPr>
          <w:sz w:val="24"/>
          <w:szCs w:val="24"/>
        </w:rPr>
        <w:t>a.2.</w:t>
      </w:r>
      <w:r w:rsidRPr="00842FFA">
        <w:rPr>
          <w:sz w:val="24"/>
          <w:szCs w:val="24"/>
        </w:rPr>
        <w:tab/>
        <w:t>Pasal 3 ayat 1 Peraturan Menteri Lingkungan Hidup dan Kehutanan Nomor 4 Tahun 2021 Tentang Daftar Usaha dan/atau Kegiatan yang Wajib Memiliki Analisis Mengenai Dampak Lingkungan Hidup, Upaya Pengelolaan Lingkungan Hidup dan Upaya Pemantauan Lingkungan Hidup Atau Surat Pernyataan Kesanggupan Pengelolaan dan Pemantauan Lingkungan Hidup, Setiap Rencana Usaha dan/atau Kegiatan yang Memiliki Dampak Penting Terhadap Lingkungan Hidup Wajib Memiliki Amdal.</w:t>
      </w:r>
    </w:p>
    <w:p w:rsidR="00842FFA" w:rsidRPr="00842FFA" w:rsidRDefault="00842FFA" w:rsidP="00842FFA">
      <w:pPr>
        <w:ind w:left="2610" w:hanging="360"/>
        <w:jc w:val="both"/>
        <w:rPr>
          <w:sz w:val="24"/>
          <w:szCs w:val="24"/>
        </w:rPr>
      </w:pPr>
      <w:r w:rsidRPr="00842FFA">
        <w:rPr>
          <w:sz w:val="24"/>
          <w:szCs w:val="24"/>
        </w:rPr>
        <w:t>b.</w:t>
      </w:r>
      <w:r w:rsidRPr="00842FFA">
        <w:rPr>
          <w:sz w:val="24"/>
          <w:szCs w:val="24"/>
        </w:rPr>
        <w:tab/>
        <w:t>bahwa rencana Kegiatan .................... oleh ................................. adalah Kegiatan yang wajib memiliki Analisis Mengenai Dampak Lingkungan Hidup (AMDAL);</w:t>
      </w:r>
    </w:p>
    <w:p w:rsidR="00842FFA" w:rsidRPr="00842FFA" w:rsidRDefault="00842FFA" w:rsidP="00842FFA">
      <w:pPr>
        <w:ind w:left="2610" w:hanging="360"/>
        <w:jc w:val="both"/>
        <w:rPr>
          <w:sz w:val="24"/>
          <w:szCs w:val="24"/>
        </w:rPr>
      </w:pPr>
      <w:r w:rsidRPr="00842FFA">
        <w:rPr>
          <w:sz w:val="24"/>
          <w:szCs w:val="24"/>
        </w:rPr>
        <w:t>c.</w:t>
      </w:r>
      <w:r w:rsidRPr="00842FFA">
        <w:rPr>
          <w:sz w:val="24"/>
          <w:szCs w:val="24"/>
        </w:rPr>
        <w:tab/>
        <w:t xml:space="preserve">bahwa berdasarkan Keputusan Menteri Lingkungan Hidup Nomor .... Tahun ....... tanggal .............. sebagaimana telah beberapa kali diubah terakhir dengan Keputusan Menteri Lingkungan Hidup dan Kehutanan Nomor ........ tanggal </w:t>
      </w:r>
      <w:r w:rsidRPr="00842FFA">
        <w:rPr>
          <w:sz w:val="24"/>
          <w:szCs w:val="24"/>
        </w:rPr>
        <w:lastRenderedPageBreak/>
        <w:t>................. kepada .................... telah diberikan Izin Lingkungan .........................................;</w:t>
      </w:r>
    </w:p>
    <w:p w:rsidR="00842FFA" w:rsidRPr="00842FFA" w:rsidRDefault="00842FFA" w:rsidP="00842FFA">
      <w:pPr>
        <w:ind w:left="2610" w:hanging="360"/>
        <w:jc w:val="both"/>
        <w:rPr>
          <w:sz w:val="24"/>
          <w:szCs w:val="24"/>
        </w:rPr>
      </w:pPr>
      <w:r w:rsidRPr="00842FFA">
        <w:rPr>
          <w:sz w:val="24"/>
          <w:szCs w:val="24"/>
        </w:rPr>
        <w:t>d.</w:t>
      </w:r>
      <w:r w:rsidRPr="00842FFA">
        <w:rPr>
          <w:sz w:val="24"/>
          <w:szCs w:val="24"/>
        </w:rPr>
        <w:tab/>
        <w:t>bahwa ................ sesuai surat Nomor .............. tanggal ................ mengajukan permohonan ................... oleh ..............;</w:t>
      </w:r>
    </w:p>
    <w:p w:rsidR="00842FFA" w:rsidRPr="00842FFA" w:rsidRDefault="00842FFA" w:rsidP="00842FFA">
      <w:pPr>
        <w:ind w:left="2610" w:hanging="360"/>
        <w:jc w:val="both"/>
        <w:rPr>
          <w:sz w:val="24"/>
          <w:szCs w:val="24"/>
        </w:rPr>
      </w:pPr>
      <w:r w:rsidRPr="00842FFA">
        <w:rPr>
          <w:sz w:val="24"/>
          <w:szCs w:val="24"/>
        </w:rPr>
        <w:t>e.</w:t>
      </w:r>
      <w:r w:rsidRPr="00842FFA">
        <w:rPr>
          <w:sz w:val="24"/>
          <w:szCs w:val="24"/>
        </w:rPr>
        <w:tab/>
        <w:t>bahwa berdasarkan hasil verifikasi administrasi oleh Pelayanan Terpadu Satu Pintu Kementerian Lingkungan Hidup dan Kehutanan sesuai Berita Acara Registrasi Nomor .... tanggal .... dinyatakan lengkap secara administrasi;</w:t>
      </w:r>
    </w:p>
    <w:p w:rsidR="00842FFA" w:rsidRPr="00842FFA" w:rsidRDefault="00842FFA" w:rsidP="00842FFA">
      <w:pPr>
        <w:ind w:left="2610" w:hanging="360"/>
        <w:jc w:val="both"/>
        <w:rPr>
          <w:sz w:val="24"/>
          <w:szCs w:val="24"/>
        </w:rPr>
      </w:pPr>
      <w:r w:rsidRPr="00842FFA">
        <w:rPr>
          <w:sz w:val="24"/>
          <w:szCs w:val="24"/>
        </w:rPr>
        <w:t>f.</w:t>
      </w:r>
      <w:r w:rsidRPr="00842FFA">
        <w:rPr>
          <w:sz w:val="24"/>
          <w:szCs w:val="24"/>
        </w:rPr>
        <w:tab/>
        <w:t>bahwa terhadap permohonan sebagaimana dimaksud pada .... diperlukan .......... yang telah dilakukan pembahasan oleh Rapat Tim Teknis Komisi Penilai AMDAL Pusat yaitu rapat Tim Teknis Komisi Penilai AMDAL Pusat Pembahasan Addendum Andal, RKL-RPL dengan Berita Acara Nomor : ....... pada tanggal .... di Jakarta;</w:t>
      </w:r>
    </w:p>
    <w:p w:rsidR="00842FFA" w:rsidRPr="00842FFA" w:rsidRDefault="00842FFA" w:rsidP="00842FFA">
      <w:pPr>
        <w:ind w:left="2610" w:hanging="360"/>
        <w:jc w:val="both"/>
        <w:rPr>
          <w:sz w:val="24"/>
          <w:szCs w:val="24"/>
        </w:rPr>
      </w:pPr>
      <w:r w:rsidRPr="00842FFA">
        <w:rPr>
          <w:sz w:val="24"/>
          <w:szCs w:val="24"/>
        </w:rPr>
        <w:t>g.</w:t>
      </w:r>
      <w:r w:rsidRPr="00842FFA">
        <w:rPr>
          <w:sz w:val="24"/>
          <w:szCs w:val="24"/>
        </w:rPr>
        <w:tab/>
        <w:t>bahwa berdasarkan pertimbangan sebagaimana dimaksud dalam huruf a sampai dengan huruf f, perlu menetapkan Keputusan Menteri Lingkungan Hidup dan Kehutanan tentang Kelayakan Lingkungan Hidup Rencana Kegiatan ......  oleh .........;</w:t>
      </w:r>
    </w:p>
    <w:p w:rsidR="00842FFA" w:rsidRPr="00842FFA" w:rsidRDefault="00842FFA" w:rsidP="00842FFA">
      <w:pPr>
        <w:rPr>
          <w:sz w:val="24"/>
          <w:szCs w:val="24"/>
        </w:rPr>
      </w:pPr>
    </w:p>
    <w:p w:rsidR="00842FFA" w:rsidRPr="00842FFA" w:rsidRDefault="00842FFA" w:rsidP="00842FFA">
      <w:pPr>
        <w:rPr>
          <w:sz w:val="24"/>
          <w:szCs w:val="24"/>
        </w:rPr>
      </w:pPr>
    </w:p>
    <w:p w:rsidR="00842FFA" w:rsidRPr="00842FFA" w:rsidRDefault="00842FFA" w:rsidP="00842FFA">
      <w:pPr>
        <w:tabs>
          <w:tab w:val="left" w:pos="1530"/>
          <w:tab w:val="left" w:pos="1890"/>
          <w:tab w:val="left" w:pos="1980"/>
          <w:tab w:val="left" w:pos="2700"/>
        </w:tabs>
        <w:ind w:left="2430" w:hanging="2430"/>
        <w:jc w:val="both"/>
        <w:rPr>
          <w:sz w:val="24"/>
          <w:szCs w:val="24"/>
        </w:rPr>
      </w:pPr>
      <w:r w:rsidRPr="00842FFA">
        <w:rPr>
          <w:sz w:val="24"/>
          <w:szCs w:val="24"/>
        </w:rPr>
        <w:t>Mengingat</w:t>
      </w:r>
      <w:r w:rsidRPr="00842FFA">
        <w:rPr>
          <w:sz w:val="24"/>
          <w:szCs w:val="24"/>
        </w:rPr>
        <w:tab/>
      </w:r>
      <w:r>
        <w:rPr>
          <w:sz w:val="24"/>
          <w:szCs w:val="24"/>
        </w:rPr>
        <w:tab/>
        <w:t xml:space="preserve">: </w:t>
      </w:r>
      <w:r w:rsidRPr="00842FFA">
        <w:rPr>
          <w:sz w:val="24"/>
          <w:szCs w:val="24"/>
        </w:rPr>
        <w:t>1.</w:t>
      </w:r>
      <w:r w:rsidRPr="00842FFA">
        <w:rPr>
          <w:sz w:val="24"/>
          <w:szCs w:val="24"/>
        </w:rPr>
        <w:tab/>
        <w:t>Undang-Undang Nomor 32 Tahun 2009 tentang Perlindungan dan Pengelolaan Lingkungan Hidup sebagaimana telah diubah dengan Undang-Undang Nomor 11 Tahun 2020 tentang Cipta Kerja;</w:t>
      </w:r>
    </w:p>
    <w:p w:rsidR="00842FFA" w:rsidRPr="00842FFA" w:rsidRDefault="00842FFA" w:rsidP="00842FFA">
      <w:pPr>
        <w:ind w:left="2430" w:hanging="360"/>
        <w:jc w:val="both"/>
        <w:rPr>
          <w:sz w:val="24"/>
          <w:szCs w:val="24"/>
        </w:rPr>
      </w:pPr>
      <w:r w:rsidRPr="00842FFA">
        <w:rPr>
          <w:sz w:val="24"/>
          <w:szCs w:val="24"/>
        </w:rPr>
        <w:t>2.</w:t>
      </w:r>
      <w:r w:rsidRPr="00842FFA">
        <w:rPr>
          <w:sz w:val="24"/>
          <w:szCs w:val="24"/>
        </w:rPr>
        <w:tab/>
        <w:t>Peraturan Pemerintah Nomor 5 Tahun 2021 tentang Penyelenggaraan Perizinan Berusaha Berbasis Risiko;</w:t>
      </w:r>
    </w:p>
    <w:p w:rsidR="00842FFA" w:rsidRPr="00842FFA" w:rsidRDefault="00842FFA" w:rsidP="00842FFA">
      <w:pPr>
        <w:ind w:left="2430" w:hanging="360"/>
        <w:jc w:val="both"/>
        <w:rPr>
          <w:sz w:val="24"/>
          <w:szCs w:val="24"/>
        </w:rPr>
      </w:pPr>
      <w:r w:rsidRPr="00842FFA">
        <w:rPr>
          <w:sz w:val="24"/>
          <w:szCs w:val="24"/>
        </w:rPr>
        <w:t>3.</w:t>
      </w:r>
      <w:r w:rsidRPr="00842FFA">
        <w:rPr>
          <w:sz w:val="24"/>
          <w:szCs w:val="24"/>
        </w:rPr>
        <w:tab/>
        <w:t>Peraturan Pemerintah Nomor 22 Tahun 2021 tentang Penyelenggaraan Perlindungan dan Penglolaan Lingkungan Hidup;</w:t>
      </w:r>
    </w:p>
    <w:p w:rsidR="00842FFA" w:rsidRPr="00842FFA" w:rsidRDefault="00842FFA" w:rsidP="00842FFA">
      <w:pPr>
        <w:ind w:left="2430" w:hanging="360"/>
        <w:jc w:val="both"/>
        <w:rPr>
          <w:sz w:val="24"/>
          <w:szCs w:val="24"/>
        </w:rPr>
      </w:pPr>
      <w:r w:rsidRPr="00842FFA">
        <w:rPr>
          <w:sz w:val="24"/>
          <w:szCs w:val="24"/>
        </w:rPr>
        <w:t>4.</w:t>
      </w:r>
      <w:r w:rsidRPr="00842FFA">
        <w:rPr>
          <w:sz w:val="24"/>
          <w:szCs w:val="24"/>
        </w:rPr>
        <w:tab/>
        <w:t>Peraturan Presiden Nomor 68 Tahun 2019 tentang Organisasi Kementerian Negara;</w:t>
      </w:r>
    </w:p>
    <w:p w:rsidR="00842FFA" w:rsidRPr="00842FFA" w:rsidRDefault="00842FFA" w:rsidP="00842FFA">
      <w:pPr>
        <w:ind w:left="2430" w:hanging="360"/>
        <w:jc w:val="both"/>
        <w:rPr>
          <w:sz w:val="24"/>
          <w:szCs w:val="24"/>
        </w:rPr>
      </w:pPr>
      <w:r w:rsidRPr="00842FFA">
        <w:rPr>
          <w:sz w:val="24"/>
          <w:szCs w:val="24"/>
        </w:rPr>
        <w:t>5.</w:t>
      </w:r>
      <w:r w:rsidRPr="00842FFA">
        <w:rPr>
          <w:sz w:val="24"/>
          <w:szCs w:val="24"/>
        </w:rPr>
        <w:tab/>
        <w:t>Peraturan Presiden Nomor 92 Tahun 2020 tentang Kementerian Lingkungan Hidup dan Kehutanan;</w:t>
      </w:r>
    </w:p>
    <w:p w:rsidR="00842FFA" w:rsidRPr="00842FFA" w:rsidRDefault="00842FFA" w:rsidP="00842FFA">
      <w:pPr>
        <w:ind w:left="2430" w:hanging="360"/>
        <w:jc w:val="both"/>
        <w:rPr>
          <w:sz w:val="24"/>
          <w:szCs w:val="24"/>
        </w:rPr>
      </w:pPr>
      <w:r w:rsidRPr="00842FFA">
        <w:rPr>
          <w:sz w:val="24"/>
          <w:szCs w:val="24"/>
        </w:rPr>
        <w:t>6.</w:t>
      </w:r>
      <w:r w:rsidRPr="00842FFA">
        <w:rPr>
          <w:sz w:val="24"/>
          <w:szCs w:val="24"/>
        </w:rPr>
        <w:tab/>
        <w:t>Peraturan Menteri Lingkungan Hidup dan Kehutanan Nomor P.18/Menlhk-II/2015 tentang Organisasi dan tata Kerja Kementerian Lingkungan Hidup dan Kehutanan;</w:t>
      </w:r>
    </w:p>
    <w:p w:rsidR="00842FFA" w:rsidRPr="00842FFA" w:rsidRDefault="00842FFA" w:rsidP="00E84626">
      <w:pPr>
        <w:ind w:left="2430" w:hanging="360"/>
        <w:jc w:val="both"/>
        <w:rPr>
          <w:sz w:val="24"/>
          <w:szCs w:val="24"/>
        </w:rPr>
      </w:pPr>
      <w:r w:rsidRPr="00842FFA">
        <w:rPr>
          <w:sz w:val="24"/>
          <w:szCs w:val="24"/>
        </w:rPr>
        <w:lastRenderedPageBreak/>
        <w:t>7.</w:t>
      </w:r>
      <w:r w:rsidRPr="00842FFA">
        <w:rPr>
          <w:sz w:val="24"/>
          <w:szCs w:val="24"/>
        </w:rPr>
        <w:tab/>
        <w:t>Peraturan Menteri Negara Lingkungan Hidup dan Kehutanan Nomor 4 tahun 2021 tentang Daftar Usaha dan / atau Kegiatan yang Wajib Memiliki Analisis Mengenai Dampak Lingkungan Hidup, Upaya Pengelolaan Lingkungan Hidup dan Upaya Pemantauan Lingkungan Hidup atau Surat Pernyataan Kesanggupan Pengelolaan dan Pemantauan dan Pengelolaan Lingkungan Hidup</w:t>
      </w:r>
    </w:p>
    <w:p w:rsidR="00842FFA" w:rsidRPr="00842FFA" w:rsidRDefault="00842FFA" w:rsidP="00842FFA">
      <w:pPr>
        <w:rPr>
          <w:sz w:val="24"/>
          <w:szCs w:val="24"/>
        </w:rPr>
      </w:pPr>
    </w:p>
    <w:p w:rsidR="00842FFA" w:rsidRPr="00842FFA" w:rsidRDefault="00842FFA" w:rsidP="00E84626">
      <w:pPr>
        <w:tabs>
          <w:tab w:val="left" w:pos="1980"/>
        </w:tabs>
        <w:ind w:left="2430" w:hanging="2430"/>
        <w:rPr>
          <w:sz w:val="24"/>
          <w:szCs w:val="24"/>
        </w:rPr>
      </w:pPr>
      <w:r w:rsidRPr="00842FFA">
        <w:rPr>
          <w:sz w:val="24"/>
          <w:szCs w:val="24"/>
        </w:rPr>
        <w:t>Memperhatikan</w:t>
      </w:r>
      <w:r w:rsidRPr="00842FFA">
        <w:rPr>
          <w:sz w:val="24"/>
          <w:szCs w:val="24"/>
        </w:rPr>
        <w:tab/>
        <w:t>:</w:t>
      </w:r>
      <w:r w:rsidRPr="00842FFA">
        <w:rPr>
          <w:sz w:val="24"/>
          <w:szCs w:val="24"/>
        </w:rPr>
        <w:tab/>
        <w:t>Risalah Pengolahan Data (RPD) Penerbitan Surat Keputusan Kelayakan Lingkungan Hidup Rencana Kegiatan .......... Nomor……;</w:t>
      </w:r>
    </w:p>
    <w:p w:rsidR="00842FFA" w:rsidRPr="00842FFA" w:rsidRDefault="00842FFA" w:rsidP="00842FFA">
      <w:pPr>
        <w:rPr>
          <w:sz w:val="24"/>
          <w:szCs w:val="24"/>
        </w:rPr>
      </w:pPr>
    </w:p>
    <w:p w:rsidR="00842FFA" w:rsidRPr="00842FFA" w:rsidRDefault="00842FFA" w:rsidP="00842FFA">
      <w:pPr>
        <w:rPr>
          <w:sz w:val="24"/>
          <w:szCs w:val="24"/>
        </w:rPr>
      </w:pPr>
    </w:p>
    <w:p w:rsidR="00842FFA" w:rsidRPr="00842FFA" w:rsidRDefault="00842FFA" w:rsidP="00E84626">
      <w:pPr>
        <w:jc w:val="center"/>
        <w:rPr>
          <w:sz w:val="24"/>
          <w:szCs w:val="24"/>
        </w:rPr>
      </w:pPr>
      <w:r w:rsidRPr="00842FFA">
        <w:rPr>
          <w:sz w:val="24"/>
          <w:szCs w:val="24"/>
        </w:rPr>
        <w:t>MEMUTUSKAN:</w:t>
      </w:r>
    </w:p>
    <w:p w:rsidR="00842FFA" w:rsidRDefault="00842FFA" w:rsidP="00842FFA">
      <w:pPr>
        <w:rPr>
          <w:sz w:val="24"/>
          <w:szCs w:val="24"/>
        </w:rPr>
      </w:pPr>
    </w:p>
    <w:p w:rsidR="0056403F" w:rsidRPr="00842FFA" w:rsidRDefault="0056403F" w:rsidP="00842FFA">
      <w:pPr>
        <w:rPr>
          <w:sz w:val="24"/>
          <w:szCs w:val="24"/>
        </w:rPr>
      </w:pPr>
    </w:p>
    <w:p w:rsidR="00842FFA" w:rsidRPr="00842FFA" w:rsidRDefault="00842FFA" w:rsidP="00E84626">
      <w:pPr>
        <w:tabs>
          <w:tab w:val="left" w:pos="1980"/>
        </w:tabs>
        <w:ind w:left="2430" w:hanging="2430"/>
        <w:rPr>
          <w:sz w:val="24"/>
          <w:szCs w:val="24"/>
        </w:rPr>
      </w:pPr>
      <w:r w:rsidRPr="00842FFA">
        <w:rPr>
          <w:sz w:val="24"/>
          <w:szCs w:val="24"/>
        </w:rPr>
        <w:t>Menetapkan</w:t>
      </w:r>
      <w:r w:rsidRPr="00842FFA">
        <w:rPr>
          <w:sz w:val="24"/>
          <w:szCs w:val="24"/>
        </w:rPr>
        <w:tab/>
        <w:t>:</w:t>
      </w:r>
      <w:r w:rsidRPr="00842FFA">
        <w:rPr>
          <w:sz w:val="24"/>
          <w:szCs w:val="24"/>
        </w:rPr>
        <w:tab/>
        <w:t>KEPUTUSAN MENTERI LINGKUNGAN HIDUP DAN KEHUTANAN TENTANG KELAYAKAN LINGKUNGAN HIDUP RENCANA KEGIATAN .........  OLEH .......;</w:t>
      </w:r>
    </w:p>
    <w:p w:rsidR="00842FFA" w:rsidRDefault="00842FFA" w:rsidP="00E84626">
      <w:pPr>
        <w:tabs>
          <w:tab w:val="left" w:pos="1980"/>
        </w:tabs>
        <w:ind w:left="2430" w:hanging="2430"/>
        <w:rPr>
          <w:sz w:val="24"/>
          <w:szCs w:val="24"/>
        </w:rPr>
      </w:pPr>
    </w:p>
    <w:p w:rsidR="0056403F" w:rsidRPr="00842FFA" w:rsidRDefault="0056403F" w:rsidP="00E84626">
      <w:pPr>
        <w:tabs>
          <w:tab w:val="left" w:pos="1980"/>
        </w:tabs>
        <w:ind w:left="2430" w:hanging="2430"/>
        <w:rPr>
          <w:sz w:val="24"/>
          <w:szCs w:val="24"/>
        </w:rPr>
      </w:pPr>
    </w:p>
    <w:p w:rsidR="00842FFA" w:rsidRPr="00842FFA" w:rsidRDefault="00842FFA" w:rsidP="00E84626">
      <w:pPr>
        <w:tabs>
          <w:tab w:val="left" w:pos="1980"/>
        </w:tabs>
        <w:ind w:left="2430" w:hanging="2430"/>
        <w:rPr>
          <w:sz w:val="24"/>
          <w:szCs w:val="24"/>
        </w:rPr>
      </w:pPr>
      <w:r w:rsidRPr="00842FFA">
        <w:rPr>
          <w:sz w:val="24"/>
          <w:szCs w:val="24"/>
        </w:rPr>
        <w:t>KESATU</w:t>
      </w:r>
      <w:r w:rsidRPr="00842FFA">
        <w:rPr>
          <w:sz w:val="24"/>
          <w:szCs w:val="24"/>
        </w:rPr>
        <w:tab/>
        <w:t>:</w:t>
      </w:r>
      <w:r w:rsidRPr="00842FFA">
        <w:rPr>
          <w:sz w:val="24"/>
          <w:szCs w:val="24"/>
        </w:rPr>
        <w:tab/>
        <w:t>Rencana Kegiatan ......  layak ditinjau dari aspek lingkungan hidup.</w:t>
      </w:r>
    </w:p>
    <w:p w:rsidR="00842FFA" w:rsidRDefault="00842FFA" w:rsidP="00E84626">
      <w:pPr>
        <w:tabs>
          <w:tab w:val="left" w:pos="1980"/>
        </w:tabs>
        <w:ind w:left="2430" w:hanging="2430"/>
        <w:rPr>
          <w:sz w:val="24"/>
          <w:szCs w:val="24"/>
        </w:rPr>
      </w:pPr>
    </w:p>
    <w:p w:rsidR="0056403F" w:rsidRPr="00842FFA" w:rsidRDefault="0056403F" w:rsidP="00E84626">
      <w:pPr>
        <w:tabs>
          <w:tab w:val="left" w:pos="1980"/>
        </w:tabs>
        <w:ind w:left="2430" w:hanging="2430"/>
        <w:rPr>
          <w:sz w:val="24"/>
          <w:szCs w:val="24"/>
        </w:rPr>
      </w:pPr>
    </w:p>
    <w:p w:rsidR="00842FFA" w:rsidRPr="00842FFA" w:rsidRDefault="00E84626" w:rsidP="00E84626">
      <w:pPr>
        <w:tabs>
          <w:tab w:val="left" w:pos="1980"/>
        </w:tabs>
        <w:ind w:left="2430" w:hanging="2430"/>
        <w:rPr>
          <w:sz w:val="24"/>
          <w:szCs w:val="24"/>
        </w:rPr>
      </w:pPr>
      <w:r>
        <w:rPr>
          <w:sz w:val="24"/>
          <w:szCs w:val="24"/>
        </w:rPr>
        <w:t xml:space="preserve">KEDUA </w:t>
      </w:r>
      <w:r>
        <w:rPr>
          <w:sz w:val="24"/>
          <w:szCs w:val="24"/>
        </w:rPr>
        <w:tab/>
      </w:r>
      <w:r w:rsidR="00842FFA" w:rsidRPr="00842FFA">
        <w:rPr>
          <w:sz w:val="24"/>
          <w:szCs w:val="24"/>
        </w:rPr>
        <w:t>:</w:t>
      </w:r>
      <w:r w:rsidR="00842FFA" w:rsidRPr="00842FFA">
        <w:rPr>
          <w:sz w:val="24"/>
          <w:szCs w:val="24"/>
        </w:rPr>
        <w:tab/>
        <w:t>Penanggung jawab Usaha dan/atau Kegiatan ini adalah:</w:t>
      </w:r>
      <w:r w:rsidR="00842FFA" w:rsidRPr="00842FFA">
        <w:rPr>
          <w:sz w:val="24"/>
          <w:szCs w:val="24"/>
        </w:rPr>
        <w:tab/>
      </w:r>
    </w:p>
    <w:p w:rsidR="00842FFA" w:rsidRPr="00842FFA" w:rsidRDefault="00842FFA" w:rsidP="00E84626">
      <w:pPr>
        <w:ind w:left="2610"/>
        <w:rPr>
          <w:sz w:val="24"/>
          <w:szCs w:val="24"/>
        </w:rPr>
      </w:pPr>
      <w:r w:rsidRPr="00842FFA">
        <w:rPr>
          <w:sz w:val="24"/>
          <w:szCs w:val="24"/>
        </w:rPr>
        <w:t>1.</w:t>
      </w:r>
      <w:r w:rsidRPr="00842FFA">
        <w:rPr>
          <w:sz w:val="24"/>
          <w:szCs w:val="24"/>
        </w:rPr>
        <w:tab/>
        <w:t>Nama Badan Usaha dan/atau kegiatan</w:t>
      </w:r>
      <w:r w:rsidRPr="00842FFA">
        <w:rPr>
          <w:sz w:val="24"/>
          <w:szCs w:val="24"/>
        </w:rPr>
        <w:tab/>
        <w:t>:</w:t>
      </w:r>
      <w:r w:rsidRPr="00842FFA">
        <w:rPr>
          <w:sz w:val="24"/>
          <w:szCs w:val="24"/>
        </w:rPr>
        <w:tab/>
      </w:r>
    </w:p>
    <w:p w:rsidR="00842FFA" w:rsidRPr="00842FFA" w:rsidRDefault="00842FFA" w:rsidP="00E84626">
      <w:pPr>
        <w:ind w:left="2610"/>
        <w:rPr>
          <w:sz w:val="24"/>
          <w:szCs w:val="24"/>
        </w:rPr>
      </w:pPr>
      <w:r w:rsidRPr="00842FFA">
        <w:rPr>
          <w:sz w:val="24"/>
          <w:szCs w:val="24"/>
        </w:rPr>
        <w:t>2.</w:t>
      </w:r>
      <w:r w:rsidRPr="00842FFA">
        <w:rPr>
          <w:sz w:val="24"/>
          <w:szCs w:val="24"/>
        </w:rPr>
        <w:tab/>
        <w:t>Jenis Usaha dan/atau Kegiatan</w:t>
      </w:r>
      <w:r w:rsidRPr="00842FFA">
        <w:rPr>
          <w:sz w:val="24"/>
          <w:szCs w:val="24"/>
        </w:rPr>
        <w:tab/>
        <w:t>:</w:t>
      </w:r>
      <w:r w:rsidRPr="00842FFA">
        <w:rPr>
          <w:sz w:val="24"/>
          <w:szCs w:val="24"/>
        </w:rPr>
        <w:tab/>
      </w:r>
    </w:p>
    <w:p w:rsidR="00842FFA" w:rsidRPr="00842FFA" w:rsidRDefault="00842FFA" w:rsidP="00E84626">
      <w:pPr>
        <w:ind w:left="2610"/>
        <w:rPr>
          <w:sz w:val="24"/>
          <w:szCs w:val="24"/>
        </w:rPr>
      </w:pPr>
      <w:r w:rsidRPr="00842FFA">
        <w:rPr>
          <w:sz w:val="24"/>
          <w:szCs w:val="24"/>
        </w:rPr>
        <w:t>3.</w:t>
      </w:r>
      <w:r w:rsidRPr="00842FFA">
        <w:rPr>
          <w:sz w:val="24"/>
          <w:szCs w:val="24"/>
        </w:rPr>
        <w:tab/>
        <w:t>Penanggung Jawab Usaha dan/atau kegiatan</w:t>
      </w:r>
      <w:r w:rsidRPr="00842FFA">
        <w:rPr>
          <w:sz w:val="24"/>
          <w:szCs w:val="24"/>
        </w:rPr>
        <w:tab/>
        <w:t>:</w:t>
      </w:r>
      <w:r w:rsidRPr="00842FFA">
        <w:rPr>
          <w:sz w:val="24"/>
          <w:szCs w:val="24"/>
        </w:rPr>
        <w:tab/>
      </w:r>
    </w:p>
    <w:p w:rsidR="00842FFA" w:rsidRPr="00842FFA" w:rsidRDefault="00842FFA" w:rsidP="00E84626">
      <w:pPr>
        <w:ind w:left="2610"/>
        <w:rPr>
          <w:sz w:val="24"/>
          <w:szCs w:val="24"/>
        </w:rPr>
      </w:pPr>
      <w:r w:rsidRPr="00842FFA">
        <w:rPr>
          <w:sz w:val="24"/>
          <w:szCs w:val="24"/>
        </w:rPr>
        <w:t>4.</w:t>
      </w:r>
      <w:r w:rsidRPr="00842FFA">
        <w:rPr>
          <w:sz w:val="24"/>
          <w:szCs w:val="24"/>
        </w:rPr>
        <w:tab/>
        <w:t>Jabatan</w:t>
      </w:r>
      <w:r w:rsidRPr="00842FFA">
        <w:rPr>
          <w:sz w:val="24"/>
          <w:szCs w:val="24"/>
        </w:rPr>
        <w:tab/>
        <w:t>:</w:t>
      </w:r>
      <w:r w:rsidRPr="00842FFA">
        <w:rPr>
          <w:sz w:val="24"/>
          <w:szCs w:val="24"/>
        </w:rPr>
        <w:tab/>
      </w:r>
    </w:p>
    <w:p w:rsidR="00842FFA" w:rsidRPr="00842FFA" w:rsidRDefault="00842FFA" w:rsidP="00E84626">
      <w:pPr>
        <w:ind w:left="2610"/>
        <w:rPr>
          <w:sz w:val="24"/>
          <w:szCs w:val="24"/>
        </w:rPr>
      </w:pPr>
      <w:r w:rsidRPr="00842FFA">
        <w:rPr>
          <w:sz w:val="24"/>
          <w:szCs w:val="24"/>
        </w:rPr>
        <w:t>5.</w:t>
      </w:r>
      <w:r w:rsidRPr="00842FFA">
        <w:rPr>
          <w:sz w:val="24"/>
          <w:szCs w:val="24"/>
        </w:rPr>
        <w:tab/>
        <w:t>Alamat</w:t>
      </w:r>
      <w:r w:rsidRPr="00842FFA">
        <w:rPr>
          <w:sz w:val="24"/>
          <w:szCs w:val="24"/>
        </w:rPr>
        <w:tab/>
        <w:t>:</w:t>
      </w:r>
      <w:r w:rsidRPr="00842FFA">
        <w:rPr>
          <w:sz w:val="24"/>
          <w:szCs w:val="24"/>
        </w:rPr>
        <w:tab/>
      </w:r>
    </w:p>
    <w:p w:rsidR="00842FFA" w:rsidRPr="00842FFA" w:rsidRDefault="00842FFA" w:rsidP="00E84626">
      <w:pPr>
        <w:ind w:left="2610"/>
        <w:rPr>
          <w:sz w:val="24"/>
          <w:szCs w:val="24"/>
        </w:rPr>
      </w:pPr>
    </w:p>
    <w:p w:rsidR="00842FFA" w:rsidRPr="00842FFA" w:rsidRDefault="00842FFA" w:rsidP="00E84626">
      <w:pPr>
        <w:ind w:left="2610"/>
        <w:rPr>
          <w:sz w:val="24"/>
          <w:szCs w:val="24"/>
        </w:rPr>
      </w:pPr>
      <w:r w:rsidRPr="00842FFA">
        <w:rPr>
          <w:sz w:val="24"/>
          <w:szCs w:val="24"/>
        </w:rPr>
        <w:t>6.</w:t>
      </w:r>
      <w:r w:rsidRPr="00842FFA">
        <w:rPr>
          <w:sz w:val="24"/>
          <w:szCs w:val="24"/>
        </w:rPr>
        <w:tab/>
        <w:t>Lokasi Usaha dan/atau kegiatan</w:t>
      </w:r>
      <w:r w:rsidRPr="00842FFA">
        <w:rPr>
          <w:sz w:val="24"/>
          <w:szCs w:val="24"/>
        </w:rPr>
        <w:tab/>
        <w:t>:</w:t>
      </w:r>
      <w:r w:rsidRPr="00842FFA">
        <w:rPr>
          <w:sz w:val="24"/>
          <w:szCs w:val="24"/>
        </w:rPr>
        <w:tab/>
      </w:r>
    </w:p>
    <w:p w:rsidR="00842FFA" w:rsidRPr="00842FFA" w:rsidRDefault="00842FFA" w:rsidP="00842FFA">
      <w:pPr>
        <w:rPr>
          <w:sz w:val="24"/>
          <w:szCs w:val="24"/>
        </w:rPr>
      </w:pPr>
    </w:p>
    <w:p w:rsidR="00842FFA" w:rsidRPr="00842FFA" w:rsidRDefault="00842FFA" w:rsidP="00842FFA">
      <w:pPr>
        <w:rPr>
          <w:sz w:val="24"/>
          <w:szCs w:val="24"/>
        </w:rPr>
      </w:pPr>
    </w:p>
    <w:p w:rsidR="00842FFA" w:rsidRPr="00842FFA" w:rsidRDefault="00842FFA" w:rsidP="00842FFA">
      <w:pPr>
        <w:rPr>
          <w:sz w:val="24"/>
          <w:szCs w:val="24"/>
        </w:rPr>
      </w:pPr>
    </w:p>
    <w:p w:rsidR="00842FFA" w:rsidRPr="00842FFA" w:rsidRDefault="00E84626" w:rsidP="00E84626">
      <w:pPr>
        <w:tabs>
          <w:tab w:val="left" w:pos="1980"/>
        </w:tabs>
        <w:ind w:left="2430" w:hanging="2430"/>
        <w:rPr>
          <w:sz w:val="24"/>
          <w:szCs w:val="24"/>
        </w:rPr>
      </w:pPr>
      <w:r>
        <w:rPr>
          <w:sz w:val="24"/>
          <w:szCs w:val="24"/>
        </w:rPr>
        <w:t xml:space="preserve">KETIGA </w:t>
      </w:r>
      <w:r>
        <w:rPr>
          <w:sz w:val="24"/>
          <w:szCs w:val="24"/>
        </w:rPr>
        <w:tab/>
      </w:r>
      <w:r w:rsidR="00842FFA" w:rsidRPr="00842FFA">
        <w:rPr>
          <w:sz w:val="24"/>
          <w:szCs w:val="24"/>
        </w:rPr>
        <w:t>:</w:t>
      </w:r>
      <w:r w:rsidR="00842FFA" w:rsidRPr="00842FFA">
        <w:rPr>
          <w:sz w:val="24"/>
          <w:szCs w:val="24"/>
        </w:rPr>
        <w:tab/>
        <w:t>Ruang lingkup rencana kegiatan sebagaimana dimaksud dalam Amar KESATU meliputi:</w:t>
      </w:r>
    </w:p>
    <w:p w:rsidR="00842FFA" w:rsidRPr="00E84626" w:rsidRDefault="00842FFA" w:rsidP="00E84626">
      <w:pPr>
        <w:pStyle w:val="ListParagraph"/>
        <w:numPr>
          <w:ilvl w:val="0"/>
          <w:numId w:val="14"/>
        </w:numPr>
        <w:rPr>
          <w:sz w:val="24"/>
          <w:szCs w:val="24"/>
        </w:rPr>
      </w:pPr>
      <w:r w:rsidRPr="00E84626">
        <w:rPr>
          <w:sz w:val="24"/>
          <w:szCs w:val="24"/>
        </w:rPr>
        <w:t>Kegiatan Eksisting:</w:t>
      </w:r>
    </w:p>
    <w:p w:rsidR="00842FFA" w:rsidRDefault="00842FFA" w:rsidP="00842FFA">
      <w:pPr>
        <w:rPr>
          <w:sz w:val="24"/>
          <w:szCs w:val="24"/>
        </w:rPr>
      </w:pPr>
    </w:p>
    <w:p w:rsidR="0056403F" w:rsidRPr="00842FFA" w:rsidRDefault="0056403F" w:rsidP="00842FFA">
      <w:pPr>
        <w:rPr>
          <w:sz w:val="24"/>
          <w:szCs w:val="24"/>
        </w:rPr>
      </w:pPr>
    </w:p>
    <w:p w:rsidR="00842FFA" w:rsidRPr="00842FFA" w:rsidRDefault="00842FFA" w:rsidP="00E84626">
      <w:pPr>
        <w:tabs>
          <w:tab w:val="left" w:pos="1980"/>
        </w:tabs>
        <w:ind w:left="2430" w:hanging="2430"/>
        <w:rPr>
          <w:sz w:val="24"/>
          <w:szCs w:val="24"/>
        </w:rPr>
      </w:pPr>
      <w:r w:rsidRPr="00842FFA">
        <w:rPr>
          <w:sz w:val="24"/>
          <w:szCs w:val="24"/>
        </w:rPr>
        <w:t>KEEMPAT</w:t>
      </w:r>
      <w:r w:rsidRPr="00842FFA">
        <w:rPr>
          <w:sz w:val="24"/>
          <w:szCs w:val="24"/>
        </w:rPr>
        <w:tab/>
        <w:t>:</w:t>
      </w:r>
      <w:r w:rsidRPr="00842FFA">
        <w:rPr>
          <w:sz w:val="24"/>
          <w:szCs w:val="24"/>
        </w:rPr>
        <w:tab/>
        <w:t>Penanggung Jawab Usaha dan/atau Kegiatan wajib memenuhi komitmen persetujuan Teknis sebelum operasi terkait dengan lingkup Persetujuan Teknis.</w:t>
      </w:r>
    </w:p>
    <w:p w:rsidR="00842FFA" w:rsidRDefault="00842FFA" w:rsidP="00E84626">
      <w:pPr>
        <w:tabs>
          <w:tab w:val="left" w:pos="1980"/>
        </w:tabs>
        <w:ind w:left="2430" w:hanging="2430"/>
        <w:rPr>
          <w:sz w:val="24"/>
          <w:szCs w:val="24"/>
        </w:rPr>
      </w:pPr>
    </w:p>
    <w:p w:rsidR="0056403F" w:rsidRPr="00842FFA" w:rsidRDefault="0056403F" w:rsidP="00E84626">
      <w:pPr>
        <w:tabs>
          <w:tab w:val="left" w:pos="1980"/>
        </w:tabs>
        <w:ind w:left="2430" w:hanging="2430"/>
        <w:rPr>
          <w:sz w:val="24"/>
          <w:szCs w:val="24"/>
        </w:rPr>
      </w:pPr>
    </w:p>
    <w:p w:rsidR="00842FFA" w:rsidRPr="00842FFA" w:rsidRDefault="00842FFA" w:rsidP="00E84626">
      <w:pPr>
        <w:tabs>
          <w:tab w:val="left" w:pos="1980"/>
        </w:tabs>
        <w:ind w:left="2430" w:hanging="2430"/>
        <w:rPr>
          <w:sz w:val="24"/>
          <w:szCs w:val="24"/>
        </w:rPr>
      </w:pPr>
      <w:r w:rsidRPr="00842FFA">
        <w:rPr>
          <w:sz w:val="24"/>
          <w:szCs w:val="24"/>
        </w:rPr>
        <w:t>KELIMA</w:t>
      </w:r>
      <w:r w:rsidRPr="00842FFA">
        <w:rPr>
          <w:sz w:val="24"/>
          <w:szCs w:val="24"/>
        </w:rPr>
        <w:tab/>
        <w:t>:</w:t>
      </w:r>
      <w:r w:rsidRPr="00842FFA">
        <w:rPr>
          <w:sz w:val="24"/>
          <w:szCs w:val="24"/>
        </w:rPr>
        <w:tab/>
        <w:t>Dalam melaksanakan kegiatan sebagaimana dimaksud dalam Amar KETIGA, Penanggung Jawab Usaha dan/atau Kegiatan wajib:</w:t>
      </w:r>
    </w:p>
    <w:p w:rsidR="00842FFA" w:rsidRPr="00842FFA" w:rsidRDefault="00842FFA" w:rsidP="00E84626">
      <w:pPr>
        <w:ind w:left="2880" w:hanging="450"/>
        <w:rPr>
          <w:sz w:val="24"/>
          <w:szCs w:val="24"/>
        </w:rPr>
      </w:pPr>
      <w:r w:rsidRPr="00842FFA">
        <w:rPr>
          <w:sz w:val="24"/>
          <w:szCs w:val="24"/>
        </w:rPr>
        <w:t>1.</w:t>
      </w:r>
      <w:r w:rsidRPr="00842FFA">
        <w:rPr>
          <w:sz w:val="24"/>
          <w:szCs w:val="24"/>
        </w:rPr>
        <w:tab/>
        <w:t>melakukan pengelolaan dan pemantauan dampak lingkungan hidup sebagaimana tercantum dalam Lampiran I dan II Keputusan ini;</w:t>
      </w:r>
    </w:p>
    <w:p w:rsidR="00842FFA" w:rsidRPr="00842FFA" w:rsidRDefault="00842FFA" w:rsidP="00E84626">
      <w:pPr>
        <w:ind w:left="2880" w:hanging="450"/>
        <w:rPr>
          <w:sz w:val="24"/>
          <w:szCs w:val="24"/>
        </w:rPr>
      </w:pPr>
      <w:r w:rsidRPr="00842FFA">
        <w:rPr>
          <w:sz w:val="24"/>
          <w:szCs w:val="24"/>
        </w:rPr>
        <w:t>2.</w:t>
      </w:r>
      <w:r w:rsidRPr="00842FFA">
        <w:rPr>
          <w:sz w:val="24"/>
          <w:szCs w:val="24"/>
        </w:rPr>
        <w:tab/>
        <w:t>mematuhi dan melaksanakan syarat-syarat teknis sesuai:</w:t>
      </w:r>
    </w:p>
    <w:p w:rsidR="00842FFA" w:rsidRPr="00842FFA" w:rsidRDefault="00842FFA" w:rsidP="00E84626">
      <w:pPr>
        <w:ind w:left="3330" w:hanging="450"/>
        <w:rPr>
          <w:sz w:val="24"/>
          <w:szCs w:val="24"/>
        </w:rPr>
      </w:pPr>
      <w:r w:rsidRPr="00842FFA">
        <w:rPr>
          <w:sz w:val="24"/>
          <w:szCs w:val="24"/>
        </w:rPr>
        <w:t>a.</w:t>
      </w:r>
      <w:r w:rsidRPr="00842FFA">
        <w:rPr>
          <w:sz w:val="24"/>
          <w:szCs w:val="24"/>
        </w:rPr>
        <w:tab/>
        <w:t xml:space="preserve">     </w:t>
      </w:r>
    </w:p>
    <w:p w:rsidR="00842FFA" w:rsidRPr="00842FFA" w:rsidRDefault="00842FFA" w:rsidP="00E84626">
      <w:pPr>
        <w:ind w:left="3330" w:hanging="450"/>
        <w:rPr>
          <w:sz w:val="24"/>
          <w:szCs w:val="24"/>
        </w:rPr>
      </w:pPr>
      <w:r w:rsidRPr="00842FFA">
        <w:rPr>
          <w:sz w:val="24"/>
          <w:szCs w:val="24"/>
        </w:rPr>
        <w:t>b.</w:t>
      </w:r>
      <w:r w:rsidRPr="00842FFA">
        <w:rPr>
          <w:sz w:val="24"/>
          <w:szCs w:val="24"/>
        </w:rPr>
        <w:tab/>
        <w:t xml:space="preserve">     </w:t>
      </w:r>
    </w:p>
    <w:p w:rsidR="00842FFA" w:rsidRPr="00842FFA" w:rsidRDefault="00842FFA" w:rsidP="00E84626">
      <w:pPr>
        <w:ind w:left="2880" w:hanging="450"/>
        <w:rPr>
          <w:sz w:val="24"/>
          <w:szCs w:val="24"/>
        </w:rPr>
      </w:pPr>
      <w:r w:rsidRPr="00842FFA">
        <w:rPr>
          <w:sz w:val="24"/>
          <w:szCs w:val="24"/>
        </w:rPr>
        <w:t>3.</w:t>
      </w:r>
      <w:r w:rsidRPr="00842FFA">
        <w:rPr>
          <w:sz w:val="24"/>
          <w:szCs w:val="24"/>
        </w:rPr>
        <w:tab/>
        <w:t>mematuhi ketentuan peraturan perundang-undangan di bidang Perlindungan dan Pengelolaan Lingkungan Hidup;</w:t>
      </w:r>
    </w:p>
    <w:p w:rsidR="00842FFA" w:rsidRPr="00842FFA" w:rsidRDefault="00842FFA" w:rsidP="00E84626">
      <w:pPr>
        <w:ind w:left="2880" w:hanging="450"/>
        <w:rPr>
          <w:sz w:val="24"/>
          <w:szCs w:val="24"/>
        </w:rPr>
      </w:pPr>
      <w:r w:rsidRPr="00842FFA">
        <w:rPr>
          <w:sz w:val="24"/>
          <w:szCs w:val="24"/>
        </w:rPr>
        <w:t>4.</w:t>
      </w:r>
      <w:r w:rsidRPr="00842FFA">
        <w:rPr>
          <w:sz w:val="24"/>
          <w:szCs w:val="24"/>
        </w:rPr>
        <w:tab/>
        <w:t>melakukan koordinasi dengan instansi pusat maupun daerah, berkaitan dengan pelaksanaan kegiatan ini;</w:t>
      </w:r>
    </w:p>
    <w:p w:rsidR="00842FFA" w:rsidRPr="00842FFA" w:rsidRDefault="00842FFA" w:rsidP="00E84626">
      <w:pPr>
        <w:ind w:left="2880" w:hanging="450"/>
        <w:rPr>
          <w:sz w:val="24"/>
          <w:szCs w:val="24"/>
        </w:rPr>
      </w:pPr>
      <w:r w:rsidRPr="00842FFA">
        <w:rPr>
          <w:sz w:val="24"/>
          <w:szCs w:val="24"/>
        </w:rPr>
        <w:t>5.</w:t>
      </w:r>
      <w:r w:rsidRPr="00842FFA">
        <w:rPr>
          <w:sz w:val="24"/>
          <w:szCs w:val="24"/>
        </w:rPr>
        <w:tab/>
        <w:t>mengupayakan aplikasi Reduce, Reuse dan Recycle (3R) terhadap limbah-limbah yang dihasilkan;</w:t>
      </w:r>
    </w:p>
    <w:p w:rsidR="00842FFA" w:rsidRPr="00842FFA" w:rsidRDefault="00842FFA" w:rsidP="00E84626">
      <w:pPr>
        <w:ind w:left="2880" w:hanging="450"/>
        <w:rPr>
          <w:sz w:val="24"/>
          <w:szCs w:val="24"/>
        </w:rPr>
      </w:pPr>
      <w:r w:rsidRPr="00842FFA">
        <w:rPr>
          <w:sz w:val="24"/>
          <w:szCs w:val="24"/>
        </w:rPr>
        <w:t>6.</w:t>
      </w:r>
      <w:r w:rsidRPr="00842FFA">
        <w:rPr>
          <w:sz w:val="24"/>
          <w:szCs w:val="24"/>
        </w:rPr>
        <w:tab/>
        <w:t>melakukan ... sesuai rincian pengelolaan yang termuat dalam dokumen RKL-RPL;</w:t>
      </w:r>
    </w:p>
    <w:p w:rsidR="00842FFA" w:rsidRPr="00842FFA" w:rsidRDefault="00842FFA" w:rsidP="00E84626">
      <w:pPr>
        <w:ind w:left="2880" w:hanging="450"/>
        <w:rPr>
          <w:sz w:val="24"/>
          <w:szCs w:val="24"/>
        </w:rPr>
      </w:pPr>
      <w:r w:rsidRPr="00842FFA">
        <w:rPr>
          <w:sz w:val="24"/>
          <w:szCs w:val="24"/>
        </w:rPr>
        <w:t>7.</w:t>
      </w:r>
      <w:r w:rsidRPr="00842FFA">
        <w:rPr>
          <w:sz w:val="24"/>
          <w:szCs w:val="24"/>
        </w:rPr>
        <w:tab/>
        <w:t>melaksanakan ketentuan pelaksanaan kegiatan sesuai dengan Standard Operating Procedure (SOP);</w:t>
      </w:r>
    </w:p>
    <w:p w:rsidR="00842FFA" w:rsidRPr="00842FFA" w:rsidRDefault="00842FFA" w:rsidP="00E84626">
      <w:pPr>
        <w:ind w:left="2880" w:hanging="450"/>
        <w:rPr>
          <w:sz w:val="24"/>
          <w:szCs w:val="24"/>
        </w:rPr>
      </w:pPr>
      <w:r w:rsidRPr="00842FFA">
        <w:rPr>
          <w:sz w:val="24"/>
          <w:szCs w:val="24"/>
        </w:rPr>
        <w:t>8.</w:t>
      </w:r>
      <w:r w:rsidRPr="00842FFA">
        <w:rPr>
          <w:sz w:val="24"/>
          <w:szCs w:val="24"/>
        </w:rPr>
        <w:tab/>
        <w:t xml:space="preserve">melakukan perbaikan secara terus-menerus terhadap kehandalan teknologi yang digunakan dalam rangka </w:t>
      </w:r>
      <w:r w:rsidRPr="00842FFA">
        <w:rPr>
          <w:sz w:val="24"/>
          <w:szCs w:val="24"/>
        </w:rPr>
        <w:lastRenderedPageBreak/>
        <w:t xml:space="preserve">meminimalisasi dampak yang diakibatkan dari rencana kegiatan ini; </w:t>
      </w:r>
    </w:p>
    <w:p w:rsidR="00842FFA" w:rsidRPr="00842FFA" w:rsidRDefault="00842FFA" w:rsidP="00E84626">
      <w:pPr>
        <w:ind w:left="2880" w:hanging="450"/>
        <w:rPr>
          <w:sz w:val="24"/>
          <w:szCs w:val="24"/>
        </w:rPr>
      </w:pPr>
      <w:r w:rsidRPr="00842FFA">
        <w:rPr>
          <w:sz w:val="24"/>
          <w:szCs w:val="24"/>
        </w:rPr>
        <w:t>9.</w:t>
      </w:r>
      <w:r w:rsidRPr="00842FFA">
        <w:rPr>
          <w:sz w:val="24"/>
          <w:szCs w:val="24"/>
        </w:rPr>
        <w:tab/>
        <w:t>melakukan sosialisasi kegiatan kepada pemerintah daerah, tokoh masyarakat, dan masyarakat setempat sebelum kegiatan pengembangan dilakukan;</w:t>
      </w:r>
    </w:p>
    <w:p w:rsidR="00842FFA" w:rsidRPr="00842FFA" w:rsidRDefault="00842FFA" w:rsidP="00E84626">
      <w:pPr>
        <w:ind w:left="2880" w:hanging="450"/>
        <w:rPr>
          <w:sz w:val="24"/>
          <w:szCs w:val="24"/>
        </w:rPr>
      </w:pPr>
      <w:r w:rsidRPr="00842FFA">
        <w:rPr>
          <w:sz w:val="24"/>
          <w:szCs w:val="24"/>
        </w:rPr>
        <w:t>10.</w:t>
      </w:r>
      <w:r w:rsidRPr="00842FFA">
        <w:rPr>
          <w:sz w:val="24"/>
          <w:szCs w:val="24"/>
        </w:rPr>
        <w:tab/>
        <w:t>mendokumentasikan seluruh kegiatan pengelolaan lingkungan yang dilakukan terkait dengan kegiatan tersebut;</w:t>
      </w:r>
    </w:p>
    <w:p w:rsidR="00842FFA" w:rsidRPr="00842FFA" w:rsidRDefault="00842FFA" w:rsidP="00E84626">
      <w:pPr>
        <w:ind w:left="2880" w:hanging="450"/>
        <w:rPr>
          <w:sz w:val="24"/>
          <w:szCs w:val="24"/>
        </w:rPr>
      </w:pPr>
      <w:r w:rsidRPr="00842FFA">
        <w:rPr>
          <w:sz w:val="24"/>
          <w:szCs w:val="24"/>
        </w:rPr>
        <w:t>11.</w:t>
      </w:r>
      <w:r w:rsidRPr="00842FFA">
        <w:rPr>
          <w:sz w:val="24"/>
          <w:szCs w:val="24"/>
        </w:rPr>
        <w:tab/>
        <w:t>memenuhi kewajiban pada Persetujuan Teknis pasca verifikasi pemenuhan baku mutu Lingkungan Hidup, Pengelolaan Limbah B3, dan/atau analisis mengenai dampak lalu lintas;</w:t>
      </w:r>
    </w:p>
    <w:p w:rsidR="00842FFA" w:rsidRPr="00842FFA" w:rsidRDefault="00842FFA" w:rsidP="00E84626">
      <w:pPr>
        <w:ind w:left="2880" w:hanging="450"/>
        <w:rPr>
          <w:sz w:val="24"/>
          <w:szCs w:val="24"/>
        </w:rPr>
      </w:pPr>
      <w:r w:rsidRPr="00842FFA">
        <w:rPr>
          <w:sz w:val="24"/>
          <w:szCs w:val="24"/>
        </w:rPr>
        <w:t>12.</w:t>
      </w:r>
      <w:r w:rsidRPr="00842FFA">
        <w:rPr>
          <w:sz w:val="24"/>
          <w:szCs w:val="24"/>
        </w:rPr>
        <w:tab/>
        <w:t>menyiapkan dana penjaminan untuk pemulihan fungsi Lingkungan Hidup sesuai dengan ketentuan peraturan perundang-undangan;</w:t>
      </w:r>
    </w:p>
    <w:p w:rsidR="00842FFA" w:rsidRPr="00842FFA" w:rsidRDefault="00842FFA" w:rsidP="00E84626">
      <w:pPr>
        <w:ind w:left="2880" w:hanging="450"/>
        <w:rPr>
          <w:sz w:val="24"/>
          <w:szCs w:val="24"/>
        </w:rPr>
      </w:pPr>
      <w:r w:rsidRPr="00842FFA">
        <w:rPr>
          <w:sz w:val="24"/>
          <w:szCs w:val="24"/>
        </w:rPr>
        <w:t>13.</w:t>
      </w:r>
      <w:r w:rsidRPr="00842FFA">
        <w:rPr>
          <w:sz w:val="24"/>
          <w:szCs w:val="24"/>
        </w:rPr>
        <w:tab/>
        <w:t>melakukan audit lingkungan pada tahapan pasca operasi untuk memastikan kewajiban telah dilaksanakan dalam rangka pengakhiran kewajiban pengelolaan dan pemantauan lingkungan hidup dan/atau kewajiban lain yang ditetapkan oleh Menteri, Gubernur, Bupati/Walikota sesuai dengan kewenangannya berdasarkan kepentingan perlindungan dan pengelolaan lingkungan hidup;</w:t>
      </w:r>
    </w:p>
    <w:p w:rsidR="00842FFA" w:rsidRPr="00842FFA" w:rsidRDefault="00842FFA" w:rsidP="00E84626">
      <w:pPr>
        <w:ind w:left="2880" w:hanging="450"/>
        <w:rPr>
          <w:sz w:val="24"/>
          <w:szCs w:val="24"/>
        </w:rPr>
      </w:pPr>
      <w:r w:rsidRPr="00842FFA">
        <w:rPr>
          <w:sz w:val="24"/>
          <w:szCs w:val="24"/>
        </w:rPr>
        <w:t>14.</w:t>
      </w:r>
      <w:r w:rsidRPr="00842FFA">
        <w:rPr>
          <w:sz w:val="24"/>
          <w:szCs w:val="24"/>
        </w:rPr>
        <w:tab/>
        <w:t>Menyusun laporan pelaksanaan kewajiban sebagaimana dimaksud pada angka 1 sampai dengan angka 13, paling sedikit 1 (satu) kali setiap 6 (enam) bulan selama ... oleh ... berlangsung dan menyampaikan kepada:</w:t>
      </w:r>
    </w:p>
    <w:p w:rsidR="00842FFA" w:rsidRPr="00842FFA" w:rsidRDefault="00842FFA" w:rsidP="00E84626">
      <w:pPr>
        <w:ind w:left="2880" w:hanging="450"/>
        <w:rPr>
          <w:sz w:val="24"/>
          <w:szCs w:val="24"/>
        </w:rPr>
      </w:pPr>
      <w:r w:rsidRPr="00842FFA">
        <w:rPr>
          <w:sz w:val="24"/>
          <w:szCs w:val="24"/>
        </w:rPr>
        <w:t>a.</w:t>
      </w:r>
      <w:r w:rsidRPr="00842FFA">
        <w:rPr>
          <w:sz w:val="24"/>
          <w:szCs w:val="24"/>
        </w:rPr>
        <w:tab/>
        <w:t>Menteri Lingkungan Hidup dan Kehutanan melalui Direktorat Jenderal Penegakan Hukum Lingkungan Hidup dan Kehutanan;</w:t>
      </w:r>
    </w:p>
    <w:p w:rsidR="00842FFA" w:rsidRPr="00842FFA" w:rsidRDefault="00842FFA" w:rsidP="00E84626">
      <w:pPr>
        <w:ind w:left="2880" w:hanging="450"/>
        <w:rPr>
          <w:sz w:val="24"/>
          <w:szCs w:val="24"/>
        </w:rPr>
      </w:pPr>
      <w:r w:rsidRPr="00842FFA">
        <w:rPr>
          <w:sz w:val="24"/>
          <w:szCs w:val="24"/>
        </w:rPr>
        <w:t>b.</w:t>
      </w:r>
      <w:r w:rsidRPr="00842FFA">
        <w:rPr>
          <w:sz w:val="24"/>
          <w:szCs w:val="24"/>
        </w:rPr>
        <w:tab/>
        <w:t>Gubernur ...  melalui Kepala Dinas Lingkungan Hidup Provinsi ....;</w:t>
      </w:r>
    </w:p>
    <w:p w:rsidR="00842FFA" w:rsidRPr="00842FFA" w:rsidRDefault="00842FFA" w:rsidP="00E84626">
      <w:pPr>
        <w:ind w:left="2880" w:hanging="450"/>
        <w:rPr>
          <w:sz w:val="24"/>
          <w:szCs w:val="24"/>
        </w:rPr>
      </w:pPr>
      <w:r w:rsidRPr="00842FFA">
        <w:rPr>
          <w:sz w:val="24"/>
          <w:szCs w:val="24"/>
        </w:rPr>
        <w:t>c.</w:t>
      </w:r>
      <w:r w:rsidRPr="00842FFA">
        <w:rPr>
          <w:sz w:val="24"/>
          <w:szCs w:val="24"/>
        </w:rPr>
        <w:tab/>
        <w:t>Gubernur ... melalui Kepala Dinas Lingkungan Hidup Provinsi ....;</w:t>
      </w:r>
    </w:p>
    <w:p w:rsidR="00842FFA" w:rsidRPr="00842FFA" w:rsidRDefault="00842FFA" w:rsidP="00E84626">
      <w:pPr>
        <w:ind w:left="2880" w:hanging="450"/>
        <w:rPr>
          <w:sz w:val="24"/>
          <w:szCs w:val="24"/>
        </w:rPr>
      </w:pPr>
      <w:r w:rsidRPr="00842FFA">
        <w:rPr>
          <w:sz w:val="24"/>
          <w:szCs w:val="24"/>
        </w:rPr>
        <w:t>d.</w:t>
      </w:r>
      <w:r w:rsidRPr="00842FFA">
        <w:rPr>
          <w:sz w:val="24"/>
          <w:szCs w:val="24"/>
        </w:rPr>
        <w:tab/>
        <w:t>Bupati .... melalui Kepala Dinas Lingkungan Hidup Kabupaten ....;</w:t>
      </w:r>
    </w:p>
    <w:p w:rsidR="00842FFA" w:rsidRPr="00842FFA" w:rsidRDefault="00842FFA" w:rsidP="00E84626">
      <w:pPr>
        <w:ind w:left="2880" w:hanging="450"/>
        <w:rPr>
          <w:sz w:val="24"/>
          <w:szCs w:val="24"/>
        </w:rPr>
      </w:pPr>
      <w:r w:rsidRPr="00842FFA">
        <w:rPr>
          <w:sz w:val="24"/>
          <w:szCs w:val="24"/>
        </w:rPr>
        <w:t>e.</w:t>
      </w:r>
      <w:r w:rsidRPr="00842FFA">
        <w:rPr>
          <w:sz w:val="24"/>
          <w:szCs w:val="24"/>
        </w:rPr>
        <w:tab/>
        <w:t>Bupati .... melalui Kepala Dinas Lingkungan Hidup Kabupaten ....;</w:t>
      </w:r>
    </w:p>
    <w:p w:rsidR="00842FFA" w:rsidRPr="00842FFA" w:rsidRDefault="00842FFA" w:rsidP="00E84626">
      <w:pPr>
        <w:ind w:left="2430"/>
        <w:jc w:val="both"/>
        <w:rPr>
          <w:sz w:val="24"/>
          <w:szCs w:val="24"/>
        </w:rPr>
      </w:pPr>
      <w:r w:rsidRPr="00842FFA">
        <w:rPr>
          <w:sz w:val="24"/>
          <w:szCs w:val="24"/>
        </w:rPr>
        <w:t xml:space="preserve">dengan tembusan kepada kepala instansi yang membidangi selain huruf a sampai huruf ... di atas, sebagaimana </w:t>
      </w:r>
      <w:r w:rsidRPr="00842FFA">
        <w:rPr>
          <w:sz w:val="24"/>
          <w:szCs w:val="24"/>
        </w:rPr>
        <w:lastRenderedPageBreak/>
        <w:t>tercantum dalam kolom institusi pengelolaan lingkungan hidup atau institusi pemantauan lingkungan hidup</w:t>
      </w:r>
    </w:p>
    <w:p w:rsidR="00842FFA" w:rsidRDefault="00842FFA" w:rsidP="00842FFA">
      <w:pPr>
        <w:rPr>
          <w:sz w:val="24"/>
          <w:szCs w:val="24"/>
        </w:rPr>
      </w:pPr>
    </w:p>
    <w:p w:rsidR="0056403F" w:rsidRPr="00842FFA" w:rsidRDefault="0056403F" w:rsidP="00842FFA">
      <w:pPr>
        <w:rPr>
          <w:sz w:val="24"/>
          <w:szCs w:val="24"/>
        </w:rPr>
      </w:pPr>
    </w:p>
    <w:p w:rsidR="00842FFA" w:rsidRPr="00842FFA" w:rsidRDefault="00842FFA" w:rsidP="00842FFA">
      <w:pPr>
        <w:rPr>
          <w:sz w:val="24"/>
          <w:szCs w:val="24"/>
        </w:rPr>
      </w:pPr>
    </w:p>
    <w:p w:rsidR="00842FFA" w:rsidRPr="00842FFA" w:rsidRDefault="00E84626" w:rsidP="00E84626">
      <w:pPr>
        <w:tabs>
          <w:tab w:val="left" w:pos="1980"/>
          <w:tab w:val="left" w:pos="2430"/>
        </w:tabs>
        <w:ind w:left="2790" w:hanging="2790"/>
        <w:rPr>
          <w:sz w:val="24"/>
          <w:szCs w:val="24"/>
        </w:rPr>
      </w:pPr>
      <w:r>
        <w:rPr>
          <w:sz w:val="24"/>
          <w:szCs w:val="24"/>
        </w:rPr>
        <w:t>KEENAM</w:t>
      </w:r>
      <w:r>
        <w:rPr>
          <w:sz w:val="24"/>
          <w:szCs w:val="24"/>
        </w:rPr>
        <w:tab/>
      </w:r>
      <w:r w:rsidR="00842FFA" w:rsidRPr="00842FFA">
        <w:rPr>
          <w:sz w:val="24"/>
          <w:szCs w:val="24"/>
        </w:rPr>
        <w:t xml:space="preserve">: </w:t>
      </w:r>
      <w:r>
        <w:rPr>
          <w:sz w:val="24"/>
          <w:szCs w:val="24"/>
        </w:rPr>
        <w:tab/>
      </w:r>
      <w:r w:rsidR="00842FFA" w:rsidRPr="00842FFA">
        <w:rPr>
          <w:sz w:val="24"/>
          <w:szCs w:val="24"/>
        </w:rPr>
        <w:t>1. Penanggung Jawab Usaha dan/a</w:t>
      </w:r>
      <w:r>
        <w:rPr>
          <w:sz w:val="24"/>
          <w:szCs w:val="24"/>
        </w:rPr>
        <w:t xml:space="preserve">tau Kegiatan wajib </w:t>
      </w:r>
      <w:r w:rsidR="00842FFA" w:rsidRPr="00842FFA">
        <w:rPr>
          <w:sz w:val="24"/>
          <w:szCs w:val="24"/>
        </w:rPr>
        <w:t xml:space="preserve">memiliki Persetujuan Teknis dan Rincian Teknis untuk ... di ...; </w:t>
      </w:r>
    </w:p>
    <w:p w:rsidR="00842FFA" w:rsidRPr="00842FFA" w:rsidRDefault="00842FFA" w:rsidP="00E84626">
      <w:pPr>
        <w:ind w:left="2790" w:hanging="360"/>
        <w:jc w:val="both"/>
        <w:rPr>
          <w:sz w:val="24"/>
          <w:szCs w:val="24"/>
        </w:rPr>
      </w:pPr>
      <w:r w:rsidRPr="00842FFA">
        <w:rPr>
          <w:sz w:val="24"/>
          <w:szCs w:val="24"/>
        </w:rPr>
        <w:t>2.</w:t>
      </w:r>
      <w:r w:rsidRPr="00842FFA">
        <w:rPr>
          <w:sz w:val="24"/>
          <w:szCs w:val="24"/>
        </w:rPr>
        <w:tab/>
        <w:t>Penanggung Jawab Usaha dan/atau Kegiatan wajib mengajukan perubahan Keputusan Kelayakan Lingkungan Hidup setelah diterbitkan Persetujuan Teknis dan Rincian Teknis sebagaimana dimaksud pada angka 1;</w:t>
      </w:r>
    </w:p>
    <w:p w:rsidR="00842FFA" w:rsidRPr="00842FFA" w:rsidRDefault="00842FFA" w:rsidP="00E84626">
      <w:pPr>
        <w:tabs>
          <w:tab w:val="left" w:pos="2790"/>
        </w:tabs>
        <w:ind w:left="2790" w:hanging="360"/>
        <w:rPr>
          <w:sz w:val="24"/>
          <w:szCs w:val="24"/>
        </w:rPr>
      </w:pPr>
      <w:r w:rsidRPr="00842FFA">
        <w:rPr>
          <w:sz w:val="24"/>
          <w:szCs w:val="24"/>
        </w:rPr>
        <w:t>3.</w:t>
      </w:r>
      <w:r w:rsidRPr="00842FFA">
        <w:rPr>
          <w:sz w:val="24"/>
          <w:szCs w:val="24"/>
        </w:rPr>
        <w:tab/>
        <w:t>Terhadap izin-izin PPLH sebagaimana tersebut Amar KEEMPAT angka 2 yang terdapat perubahan di dalamnya wajib melakukan pembaruan Persetujuan Teknis dan melakukan perubahan Persetujuan Lingkungan sesuai dengan ketentuan peraturan perundang-undangan</w:t>
      </w:r>
    </w:p>
    <w:p w:rsidR="00842FFA" w:rsidRDefault="00842FFA" w:rsidP="00842FFA">
      <w:pPr>
        <w:rPr>
          <w:sz w:val="24"/>
          <w:szCs w:val="24"/>
        </w:rPr>
      </w:pPr>
    </w:p>
    <w:p w:rsidR="0056403F" w:rsidRPr="00842FFA" w:rsidRDefault="0056403F" w:rsidP="00842FFA">
      <w:pPr>
        <w:rPr>
          <w:sz w:val="24"/>
          <w:szCs w:val="24"/>
        </w:rPr>
      </w:pPr>
    </w:p>
    <w:p w:rsidR="00842FFA" w:rsidRPr="00842FFA" w:rsidRDefault="00E84626" w:rsidP="00E84626">
      <w:pPr>
        <w:tabs>
          <w:tab w:val="left" w:pos="1980"/>
        </w:tabs>
        <w:ind w:left="2430" w:hanging="2430"/>
        <w:rPr>
          <w:sz w:val="24"/>
          <w:szCs w:val="24"/>
        </w:rPr>
      </w:pPr>
      <w:r>
        <w:rPr>
          <w:sz w:val="24"/>
          <w:szCs w:val="24"/>
        </w:rPr>
        <w:t>KETUJUH</w:t>
      </w:r>
      <w:r>
        <w:rPr>
          <w:sz w:val="24"/>
          <w:szCs w:val="24"/>
        </w:rPr>
        <w:tab/>
      </w:r>
      <w:r w:rsidR="00842FFA" w:rsidRPr="00842FFA">
        <w:rPr>
          <w:sz w:val="24"/>
          <w:szCs w:val="24"/>
        </w:rPr>
        <w:t>:</w:t>
      </w:r>
      <w:r w:rsidR="00842FFA" w:rsidRPr="00842FFA">
        <w:rPr>
          <w:sz w:val="24"/>
          <w:szCs w:val="24"/>
        </w:rPr>
        <w:tab/>
        <w:t>Apabila dalam pelaksanaan usaha dan/atau kegiatan timbul dampak lingkungan hidup di luar dari dampak yang dikelola sebagaimana dimaksud dalam Lampiran Keputusan ini, penanggung jawab usaha dan/atau kegiatan wajib melaporkan kepada instansi sebagaimana dimaksud dalam Amar KEEMPAT angka 14 paling lama 30 (tiga puluh) hari kerja sejak diketahuinya timbulan dampak lingkungan hidup di luar dampak yang wajib dikelola.</w:t>
      </w:r>
    </w:p>
    <w:p w:rsidR="00842FFA" w:rsidRDefault="00842FFA" w:rsidP="00842FFA">
      <w:pPr>
        <w:rPr>
          <w:sz w:val="24"/>
          <w:szCs w:val="24"/>
        </w:rPr>
      </w:pPr>
    </w:p>
    <w:p w:rsidR="0056403F" w:rsidRPr="00842FFA" w:rsidRDefault="0056403F" w:rsidP="00842FFA">
      <w:pPr>
        <w:rPr>
          <w:sz w:val="24"/>
          <w:szCs w:val="24"/>
        </w:rPr>
      </w:pPr>
    </w:p>
    <w:p w:rsidR="00842FFA" w:rsidRPr="00842FFA" w:rsidRDefault="0056403F" w:rsidP="0056403F">
      <w:pPr>
        <w:tabs>
          <w:tab w:val="left" w:pos="1980"/>
        </w:tabs>
        <w:ind w:left="2430" w:hanging="2430"/>
        <w:rPr>
          <w:sz w:val="24"/>
          <w:szCs w:val="24"/>
        </w:rPr>
      </w:pPr>
      <w:r>
        <w:rPr>
          <w:sz w:val="24"/>
          <w:szCs w:val="24"/>
        </w:rPr>
        <w:t>KEDELAPAN</w:t>
      </w:r>
      <w:r>
        <w:rPr>
          <w:sz w:val="24"/>
          <w:szCs w:val="24"/>
        </w:rPr>
        <w:tab/>
      </w:r>
      <w:r w:rsidR="00842FFA" w:rsidRPr="00842FFA">
        <w:rPr>
          <w:sz w:val="24"/>
          <w:szCs w:val="24"/>
        </w:rPr>
        <w:t>:</w:t>
      </w:r>
      <w:r w:rsidR="00842FFA" w:rsidRPr="00842FFA">
        <w:rPr>
          <w:sz w:val="24"/>
          <w:szCs w:val="24"/>
        </w:rPr>
        <w:tab/>
        <w:t>Dalam pelaksanaan Keputusan ini, Menteri menugaskan Pejabat Pengawas Lingkungan Hidup (PPLH) untuk melakukan pengawasan.</w:t>
      </w:r>
    </w:p>
    <w:p w:rsidR="00842FFA" w:rsidRDefault="00842FFA" w:rsidP="00842FFA">
      <w:pPr>
        <w:rPr>
          <w:sz w:val="24"/>
          <w:szCs w:val="24"/>
        </w:rPr>
      </w:pPr>
    </w:p>
    <w:p w:rsidR="0056403F" w:rsidRPr="00842FFA" w:rsidRDefault="0056403F" w:rsidP="00842FFA">
      <w:pPr>
        <w:rPr>
          <w:sz w:val="24"/>
          <w:szCs w:val="24"/>
        </w:rPr>
      </w:pPr>
    </w:p>
    <w:p w:rsidR="00842FFA" w:rsidRPr="00842FFA" w:rsidRDefault="0056403F" w:rsidP="0056403F">
      <w:pPr>
        <w:tabs>
          <w:tab w:val="left" w:pos="1980"/>
        </w:tabs>
        <w:ind w:left="2430" w:hanging="2430"/>
        <w:rPr>
          <w:sz w:val="24"/>
          <w:szCs w:val="24"/>
        </w:rPr>
      </w:pPr>
      <w:r>
        <w:rPr>
          <w:sz w:val="24"/>
          <w:szCs w:val="24"/>
        </w:rPr>
        <w:t>KESEMBILA</w:t>
      </w:r>
      <w:r>
        <w:rPr>
          <w:sz w:val="24"/>
          <w:szCs w:val="24"/>
          <w:lang w:val="en-US"/>
        </w:rPr>
        <w:t>N</w:t>
      </w:r>
      <w:r w:rsidR="00842FFA" w:rsidRPr="00842FFA">
        <w:rPr>
          <w:sz w:val="24"/>
          <w:szCs w:val="24"/>
        </w:rPr>
        <w:t xml:space="preserve"> </w:t>
      </w:r>
      <w:r>
        <w:rPr>
          <w:sz w:val="24"/>
          <w:szCs w:val="24"/>
        </w:rPr>
        <w:tab/>
      </w:r>
      <w:r w:rsidR="00842FFA" w:rsidRPr="00842FFA">
        <w:rPr>
          <w:sz w:val="24"/>
          <w:szCs w:val="24"/>
        </w:rPr>
        <w:t>:</w:t>
      </w:r>
      <w:r w:rsidR="00842FFA" w:rsidRPr="00842FFA">
        <w:rPr>
          <w:sz w:val="24"/>
          <w:szCs w:val="24"/>
        </w:rPr>
        <w:tab/>
        <w:t>Pengawasan sebagaimana dimaksud dalam Amar KEDELAPAN dilaksanakan sesuai dengan ketentuan peraturan perundang-undangan paling sedikit 2 (dua) kali dalam 1 (satu) tahun.</w:t>
      </w:r>
    </w:p>
    <w:p w:rsidR="00842FFA" w:rsidRDefault="00842FFA" w:rsidP="00842FFA">
      <w:pPr>
        <w:rPr>
          <w:sz w:val="24"/>
          <w:szCs w:val="24"/>
        </w:rPr>
      </w:pPr>
    </w:p>
    <w:p w:rsidR="0056403F" w:rsidRPr="00842FFA" w:rsidRDefault="0056403F" w:rsidP="00842FFA">
      <w:pPr>
        <w:rPr>
          <w:sz w:val="24"/>
          <w:szCs w:val="24"/>
        </w:rPr>
      </w:pPr>
    </w:p>
    <w:p w:rsidR="00842FFA" w:rsidRPr="00842FFA" w:rsidRDefault="0056403F" w:rsidP="0056403F">
      <w:pPr>
        <w:tabs>
          <w:tab w:val="left" w:pos="1980"/>
        </w:tabs>
        <w:ind w:left="2430" w:hanging="2430"/>
        <w:rPr>
          <w:sz w:val="24"/>
          <w:szCs w:val="24"/>
        </w:rPr>
      </w:pPr>
      <w:r>
        <w:rPr>
          <w:sz w:val="24"/>
          <w:szCs w:val="24"/>
        </w:rPr>
        <w:t>KESEPULUH</w:t>
      </w:r>
      <w:r>
        <w:rPr>
          <w:sz w:val="24"/>
          <w:szCs w:val="24"/>
        </w:rPr>
        <w:tab/>
      </w:r>
      <w:r w:rsidR="00842FFA" w:rsidRPr="00842FFA">
        <w:rPr>
          <w:sz w:val="24"/>
          <w:szCs w:val="24"/>
        </w:rPr>
        <w:t>:</w:t>
      </w:r>
      <w:r w:rsidR="00842FFA" w:rsidRPr="00842FFA">
        <w:rPr>
          <w:sz w:val="24"/>
          <w:szCs w:val="24"/>
        </w:rPr>
        <w:tab/>
        <w:t>Dalam hal berdasarkan hasil pengawasan sebagaimana dimaksud dalam Amar KESEMBILAN ditemukan pelanggaran, Penanggung jawab Usaha dan/atau Kegiatan dikenakan sanksi sesuai dengan ketentuan peraturan perundang-undangan.</w:t>
      </w:r>
    </w:p>
    <w:p w:rsidR="00842FFA" w:rsidRDefault="00842FFA" w:rsidP="00842FFA">
      <w:pPr>
        <w:rPr>
          <w:sz w:val="24"/>
          <w:szCs w:val="24"/>
        </w:rPr>
      </w:pPr>
    </w:p>
    <w:p w:rsidR="0056403F" w:rsidRPr="00842FFA" w:rsidRDefault="0056403F" w:rsidP="00842FFA">
      <w:pPr>
        <w:rPr>
          <w:sz w:val="24"/>
          <w:szCs w:val="24"/>
        </w:rPr>
      </w:pPr>
    </w:p>
    <w:p w:rsidR="00842FFA" w:rsidRPr="00842FFA" w:rsidRDefault="0056403F" w:rsidP="0056403F">
      <w:pPr>
        <w:tabs>
          <w:tab w:val="left" w:pos="1980"/>
        </w:tabs>
        <w:ind w:left="2430" w:hanging="2430"/>
        <w:rPr>
          <w:sz w:val="24"/>
          <w:szCs w:val="24"/>
        </w:rPr>
      </w:pPr>
      <w:r>
        <w:rPr>
          <w:sz w:val="24"/>
          <w:szCs w:val="24"/>
        </w:rPr>
        <w:t>KESEBELAS</w:t>
      </w:r>
      <w:r>
        <w:rPr>
          <w:sz w:val="24"/>
          <w:szCs w:val="24"/>
        </w:rPr>
        <w:tab/>
      </w:r>
      <w:r w:rsidR="00842FFA" w:rsidRPr="00842FFA">
        <w:rPr>
          <w:sz w:val="24"/>
          <w:szCs w:val="24"/>
        </w:rPr>
        <w:t>:</w:t>
      </w:r>
      <w:r w:rsidR="00842FFA" w:rsidRPr="00842FFA">
        <w:rPr>
          <w:sz w:val="24"/>
          <w:szCs w:val="24"/>
        </w:rPr>
        <w:tab/>
        <w:t>Penanggung jawab Usaha dan/atau Kegiatan wajib mengajukan permohonan perubahan Persetujuan Lingkungan apabila terjadi perubahan atas rencana usaha dan/atau kegiatannya dan/atau oleh sebab lain sesuai dengan kriteria perubahan yang tercantum dalam Pasal 89 Peraturan Pemerintah Nomor 22 Tahun 2021 tentang Penyelenggaraan Perlindungan dan Pengelolaan Lingkungan Hidup.</w:t>
      </w:r>
    </w:p>
    <w:p w:rsidR="00842FFA" w:rsidRDefault="00842FFA" w:rsidP="00842FFA">
      <w:pPr>
        <w:rPr>
          <w:sz w:val="24"/>
          <w:szCs w:val="24"/>
        </w:rPr>
      </w:pPr>
    </w:p>
    <w:p w:rsidR="0056403F" w:rsidRPr="00842FFA" w:rsidRDefault="0056403F" w:rsidP="00842FFA">
      <w:pPr>
        <w:rPr>
          <w:sz w:val="24"/>
          <w:szCs w:val="24"/>
        </w:rPr>
      </w:pPr>
    </w:p>
    <w:p w:rsidR="00842FFA" w:rsidRDefault="00842FFA" w:rsidP="00842FFA">
      <w:pPr>
        <w:rPr>
          <w:sz w:val="24"/>
          <w:szCs w:val="24"/>
        </w:rPr>
      </w:pPr>
      <w:r w:rsidRPr="00842FFA">
        <w:rPr>
          <w:sz w:val="24"/>
          <w:szCs w:val="24"/>
        </w:rPr>
        <w:t>KEDUA BELAS</w:t>
      </w:r>
      <w:r w:rsidRPr="00842FFA">
        <w:rPr>
          <w:sz w:val="24"/>
          <w:szCs w:val="24"/>
        </w:rPr>
        <w:tab/>
        <w:t xml:space="preserve">  :</w:t>
      </w:r>
      <w:r w:rsidRPr="00842FFA">
        <w:rPr>
          <w:sz w:val="24"/>
          <w:szCs w:val="24"/>
        </w:rPr>
        <w:tab/>
        <w:t>Keputusan Kelayakan Lingkungan Hidup ini merupakan Persetujuan Lingkungan dan prasyarat penerbitan Perizinan Berusaha atau Persetujuan Pemerintah.</w:t>
      </w:r>
    </w:p>
    <w:p w:rsidR="0056403F" w:rsidRPr="00842FFA" w:rsidRDefault="0056403F" w:rsidP="00842FFA">
      <w:pPr>
        <w:rPr>
          <w:sz w:val="24"/>
          <w:szCs w:val="24"/>
        </w:rPr>
      </w:pPr>
    </w:p>
    <w:p w:rsidR="00842FFA" w:rsidRPr="00842FFA" w:rsidRDefault="00842FFA" w:rsidP="00842FFA">
      <w:pPr>
        <w:rPr>
          <w:sz w:val="24"/>
          <w:szCs w:val="24"/>
        </w:rPr>
      </w:pPr>
    </w:p>
    <w:p w:rsidR="00842FFA" w:rsidRPr="00842FFA" w:rsidRDefault="0056403F" w:rsidP="0056403F">
      <w:pPr>
        <w:tabs>
          <w:tab w:val="left" w:pos="2340"/>
        </w:tabs>
        <w:ind w:left="2880" w:hanging="2880"/>
        <w:rPr>
          <w:sz w:val="24"/>
          <w:szCs w:val="24"/>
        </w:rPr>
      </w:pPr>
      <w:r>
        <w:rPr>
          <w:sz w:val="24"/>
          <w:szCs w:val="24"/>
        </w:rPr>
        <w:t>KETIGA BELAS</w:t>
      </w:r>
      <w:r>
        <w:rPr>
          <w:sz w:val="24"/>
          <w:szCs w:val="24"/>
        </w:rPr>
        <w:tab/>
        <w:t xml:space="preserve">:  1. </w:t>
      </w:r>
      <w:r w:rsidR="00842FFA" w:rsidRPr="00842FFA">
        <w:rPr>
          <w:sz w:val="24"/>
          <w:szCs w:val="24"/>
        </w:rPr>
        <w:t>Keputusan Menteri Negara Lingkungan Hidup Nomor ... Tahun ... tentang</w:t>
      </w:r>
      <w:r>
        <w:rPr>
          <w:sz w:val="24"/>
          <w:szCs w:val="24"/>
          <w:lang w:val="en-US"/>
        </w:rPr>
        <w:t xml:space="preserve"> </w:t>
      </w:r>
      <w:r w:rsidR="00842FFA" w:rsidRPr="00842FFA">
        <w:rPr>
          <w:sz w:val="24"/>
          <w:szCs w:val="24"/>
        </w:rPr>
        <w:t>Izin Lingkungan ... oleh ..., yang diterbitkan pada tanggal ...;</w:t>
      </w:r>
    </w:p>
    <w:p w:rsidR="00842FFA" w:rsidRPr="00842FFA" w:rsidRDefault="00842FFA" w:rsidP="0056403F">
      <w:pPr>
        <w:tabs>
          <w:tab w:val="left" w:pos="2340"/>
        </w:tabs>
        <w:ind w:left="2880" w:hanging="360"/>
        <w:rPr>
          <w:sz w:val="24"/>
          <w:szCs w:val="24"/>
        </w:rPr>
      </w:pPr>
      <w:r w:rsidRPr="00842FFA">
        <w:rPr>
          <w:sz w:val="24"/>
          <w:szCs w:val="24"/>
        </w:rPr>
        <w:t>2.</w:t>
      </w:r>
      <w:r w:rsidRPr="00842FFA">
        <w:rPr>
          <w:sz w:val="24"/>
          <w:szCs w:val="24"/>
        </w:rPr>
        <w:tab/>
        <w:t>Keputusan Menteri Lingkungan Hidup Nomor ... Tahun ... tentang Perubahan Atas Keputusan Menteri Lingkungan Hidup Nomor ... Tahun ... tentang Izin Lingkungan ....... , yang diterbitkan pada tanggal .....;</w:t>
      </w:r>
    </w:p>
    <w:p w:rsidR="00842FFA" w:rsidRPr="00842FFA" w:rsidRDefault="00842FFA" w:rsidP="0056403F">
      <w:pPr>
        <w:tabs>
          <w:tab w:val="left" w:pos="2340"/>
        </w:tabs>
        <w:ind w:left="2880" w:hanging="360"/>
        <w:rPr>
          <w:sz w:val="24"/>
          <w:szCs w:val="24"/>
        </w:rPr>
      </w:pPr>
      <w:r w:rsidRPr="00842FFA">
        <w:rPr>
          <w:sz w:val="24"/>
          <w:szCs w:val="24"/>
        </w:rPr>
        <w:t>3.</w:t>
      </w:r>
      <w:r w:rsidRPr="00842FFA">
        <w:rPr>
          <w:sz w:val="24"/>
          <w:szCs w:val="24"/>
        </w:rPr>
        <w:tab/>
        <w:t>Keputusan Menteri Lingkungan Hidup dan Kehutanan  Nomor ...... tentang .........., yang diterbitkan pada tanggal ...;</w:t>
      </w:r>
    </w:p>
    <w:p w:rsidR="00842FFA" w:rsidRPr="00842FFA" w:rsidRDefault="00842FFA" w:rsidP="0056403F">
      <w:pPr>
        <w:tabs>
          <w:tab w:val="left" w:pos="2340"/>
        </w:tabs>
        <w:ind w:left="2880" w:hanging="360"/>
        <w:rPr>
          <w:sz w:val="24"/>
          <w:szCs w:val="24"/>
        </w:rPr>
      </w:pPr>
      <w:r w:rsidRPr="00842FFA">
        <w:rPr>
          <w:sz w:val="24"/>
          <w:szCs w:val="24"/>
        </w:rPr>
        <w:t>4.</w:t>
      </w:r>
      <w:r w:rsidRPr="00842FFA">
        <w:rPr>
          <w:sz w:val="24"/>
          <w:szCs w:val="24"/>
        </w:rPr>
        <w:tab/>
        <w:t>Keputusan Menteri Lingkungan Hidup dan Kehutanan Nomor ..... tentang .... atas .... t</w:t>
      </w:r>
      <w:r w:rsidR="0056403F">
        <w:rPr>
          <w:sz w:val="24"/>
          <w:szCs w:val="24"/>
        </w:rPr>
        <w:t>entang Izin Lingkungan Kegiatan</w:t>
      </w:r>
      <w:r w:rsidR="0056403F">
        <w:rPr>
          <w:sz w:val="24"/>
          <w:szCs w:val="24"/>
          <w:lang w:val="en-US"/>
        </w:rPr>
        <w:t xml:space="preserve"> </w:t>
      </w:r>
      <w:r w:rsidRPr="00842FFA">
        <w:rPr>
          <w:sz w:val="24"/>
          <w:szCs w:val="24"/>
        </w:rPr>
        <w:t>... pada tanggal ...;</w:t>
      </w:r>
    </w:p>
    <w:p w:rsidR="00842FFA" w:rsidRPr="00842FFA" w:rsidRDefault="00842FFA" w:rsidP="0056403F">
      <w:pPr>
        <w:tabs>
          <w:tab w:val="left" w:pos="2340"/>
        </w:tabs>
        <w:ind w:left="2880" w:hanging="360"/>
        <w:rPr>
          <w:sz w:val="24"/>
          <w:szCs w:val="24"/>
        </w:rPr>
      </w:pPr>
      <w:r w:rsidRPr="00842FFA">
        <w:rPr>
          <w:sz w:val="24"/>
          <w:szCs w:val="24"/>
        </w:rPr>
        <w:lastRenderedPageBreak/>
        <w:t>5.</w:t>
      </w:r>
      <w:r w:rsidRPr="00842FFA">
        <w:rPr>
          <w:sz w:val="24"/>
          <w:szCs w:val="24"/>
        </w:rPr>
        <w:tab/>
        <w:t>Keputusan Menteri Lingkungan Hidup dan Kehutanan Nomor ..... tentang Kelayakan Lingkungan Hidup Rencana Kegiatan ...., di .... oleh.... , pada tanggal .....</w:t>
      </w:r>
    </w:p>
    <w:p w:rsidR="00842FFA" w:rsidRDefault="00842FFA" w:rsidP="0056403F">
      <w:pPr>
        <w:tabs>
          <w:tab w:val="left" w:pos="2340"/>
        </w:tabs>
        <w:ind w:left="2520"/>
        <w:rPr>
          <w:sz w:val="24"/>
          <w:szCs w:val="24"/>
        </w:rPr>
      </w:pPr>
      <w:r w:rsidRPr="00842FFA">
        <w:rPr>
          <w:sz w:val="24"/>
          <w:szCs w:val="24"/>
        </w:rPr>
        <w:t>dinyatakan tetap berlak</w:t>
      </w:r>
      <w:r w:rsidR="0056403F">
        <w:rPr>
          <w:sz w:val="24"/>
          <w:szCs w:val="24"/>
        </w:rPr>
        <w:t xml:space="preserve">u sepanjang tidak diubah dengan </w:t>
      </w:r>
      <w:r w:rsidRPr="00842FFA">
        <w:rPr>
          <w:sz w:val="24"/>
          <w:szCs w:val="24"/>
        </w:rPr>
        <w:t>Keputusan ini.</w:t>
      </w:r>
    </w:p>
    <w:p w:rsidR="0056403F" w:rsidRPr="00842FFA" w:rsidRDefault="0056403F" w:rsidP="0056403F">
      <w:pPr>
        <w:tabs>
          <w:tab w:val="left" w:pos="2340"/>
        </w:tabs>
        <w:ind w:left="2520"/>
        <w:rPr>
          <w:sz w:val="24"/>
          <w:szCs w:val="24"/>
        </w:rPr>
      </w:pPr>
    </w:p>
    <w:p w:rsidR="00842FFA" w:rsidRPr="00842FFA" w:rsidRDefault="00842FFA" w:rsidP="0056403F">
      <w:pPr>
        <w:ind w:left="2520" w:hanging="2520"/>
        <w:rPr>
          <w:sz w:val="24"/>
          <w:szCs w:val="24"/>
        </w:rPr>
      </w:pPr>
      <w:r w:rsidRPr="00842FFA">
        <w:rPr>
          <w:sz w:val="24"/>
          <w:szCs w:val="24"/>
        </w:rPr>
        <w:t>KEEMPAT BELAS :</w:t>
      </w:r>
      <w:r w:rsidRPr="00842FFA">
        <w:rPr>
          <w:sz w:val="24"/>
          <w:szCs w:val="24"/>
        </w:rPr>
        <w:tab/>
        <w:t>Keputusan ini mulai berlaku pada tanggal ditetapkan, dan berakhir bersamaan dengan berakhirnya Perizinan Berusaha atau Persetujuan Pemerintah.</w:t>
      </w:r>
    </w:p>
    <w:p w:rsidR="00842FFA" w:rsidRPr="00842FFA" w:rsidRDefault="00842FFA" w:rsidP="00842FFA">
      <w:pPr>
        <w:rPr>
          <w:sz w:val="24"/>
          <w:szCs w:val="24"/>
        </w:rPr>
      </w:pPr>
    </w:p>
    <w:p w:rsidR="00842FFA" w:rsidRPr="00842FFA" w:rsidRDefault="00842FFA" w:rsidP="00842FFA">
      <w:pPr>
        <w:rPr>
          <w:sz w:val="24"/>
          <w:szCs w:val="24"/>
        </w:rPr>
      </w:pPr>
    </w:p>
    <w:p w:rsidR="00842FFA" w:rsidRPr="00842FFA" w:rsidRDefault="00842FFA" w:rsidP="0056403F">
      <w:pPr>
        <w:spacing w:after="0"/>
        <w:ind w:left="5130"/>
        <w:rPr>
          <w:sz w:val="24"/>
          <w:szCs w:val="24"/>
        </w:rPr>
      </w:pPr>
      <w:r w:rsidRPr="00842FFA">
        <w:rPr>
          <w:sz w:val="24"/>
          <w:szCs w:val="24"/>
        </w:rPr>
        <w:t>Ditetapkan di Jakarta</w:t>
      </w:r>
    </w:p>
    <w:p w:rsidR="00842FFA" w:rsidRPr="00842FFA" w:rsidRDefault="00842FFA" w:rsidP="0056403F">
      <w:pPr>
        <w:spacing w:after="0"/>
        <w:ind w:left="5130"/>
        <w:rPr>
          <w:sz w:val="24"/>
          <w:szCs w:val="24"/>
        </w:rPr>
      </w:pPr>
      <w:r w:rsidRPr="00842FFA">
        <w:rPr>
          <w:sz w:val="24"/>
          <w:szCs w:val="24"/>
        </w:rPr>
        <w:t xml:space="preserve">pada tanggal </w:t>
      </w:r>
      <w:r w:rsidRPr="00842FFA">
        <w:rPr>
          <w:sz w:val="24"/>
          <w:szCs w:val="24"/>
        </w:rPr>
        <w:tab/>
      </w:r>
    </w:p>
    <w:p w:rsidR="00842FFA" w:rsidRPr="00842FFA" w:rsidRDefault="00842FFA" w:rsidP="0056403F">
      <w:pPr>
        <w:spacing w:after="0"/>
        <w:ind w:left="5130"/>
        <w:rPr>
          <w:sz w:val="24"/>
          <w:szCs w:val="24"/>
        </w:rPr>
      </w:pPr>
    </w:p>
    <w:p w:rsidR="00842FFA" w:rsidRPr="00842FFA" w:rsidRDefault="00842FFA" w:rsidP="0056403F">
      <w:pPr>
        <w:spacing w:after="0"/>
        <w:ind w:left="5130"/>
        <w:rPr>
          <w:sz w:val="24"/>
          <w:szCs w:val="24"/>
        </w:rPr>
      </w:pPr>
      <w:r w:rsidRPr="00842FFA">
        <w:rPr>
          <w:sz w:val="24"/>
          <w:szCs w:val="24"/>
        </w:rPr>
        <w:t>MENTERI LINGKUNGAN HIDUP DAN</w:t>
      </w:r>
    </w:p>
    <w:p w:rsidR="00842FFA" w:rsidRPr="00842FFA" w:rsidRDefault="00842FFA" w:rsidP="0056403F">
      <w:pPr>
        <w:spacing w:after="0"/>
        <w:ind w:left="5130"/>
        <w:rPr>
          <w:sz w:val="24"/>
          <w:szCs w:val="24"/>
        </w:rPr>
      </w:pPr>
      <w:r w:rsidRPr="00842FFA">
        <w:rPr>
          <w:sz w:val="24"/>
          <w:szCs w:val="24"/>
        </w:rPr>
        <w:t>KEHUTANAN REPUBLIK INDONESIA,</w:t>
      </w:r>
    </w:p>
    <w:p w:rsidR="00842FFA" w:rsidRPr="00842FFA" w:rsidRDefault="00842FFA" w:rsidP="00842FFA">
      <w:pPr>
        <w:rPr>
          <w:sz w:val="24"/>
          <w:szCs w:val="24"/>
        </w:rPr>
      </w:pPr>
    </w:p>
    <w:p w:rsidR="00842FFA" w:rsidRPr="00842FFA" w:rsidRDefault="00842FFA" w:rsidP="00842FFA">
      <w:pPr>
        <w:rPr>
          <w:sz w:val="24"/>
          <w:szCs w:val="24"/>
        </w:rPr>
      </w:pPr>
    </w:p>
    <w:p w:rsidR="00842FFA" w:rsidRPr="00842FFA" w:rsidRDefault="00842FFA" w:rsidP="00842FFA">
      <w:pPr>
        <w:rPr>
          <w:sz w:val="24"/>
          <w:szCs w:val="24"/>
        </w:rPr>
      </w:pPr>
    </w:p>
    <w:p w:rsidR="00842FFA" w:rsidRPr="00842FFA" w:rsidRDefault="00842FFA" w:rsidP="0056403F">
      <w:pPr>
        <w:rPr>
          <w:sz w:val="24"/>
          <w:szCs w:val="24"/>
        </w:rPr>
      </w:pPr>
      <w:r w:rsidRPr="00842FFA">
        <w:rPr>
          <w:sz w:val="24"/>
          <w:szCs w:val="24"/>
        </w:rPr>
        <w:tab/>
      </w:r>
      <w:r w:rsidRPr="00842FFA">
        <w:rPr>
          <w:sz w:val="24"/>
          <w:szCs w:val="24"/>
        </w:rPr>
        <w:tab/>
      </w:r>
      <w:r w:rsidRPr="00842FFA">
        <w:rPr>
          <w:sz w:val="24"/>
          <w:szCs w:val="24"/>
        </w:rPr>
        <w:tab/>
        <w:t xml:space="preserve">               </w:t>
      </w:r>
      <w:r w:rsidRPr="00842FFA">
        <w:rPr>
          <w:sz w:val="24"/>
          <w:szCs w:val="24"/>
        </w:rPr>
        <w:tab/>
      </w:r>
      <w:r w:rsidR="0056403F">
        <w:rPr>
          <w:sz w:val="24"/>
          <w:szCs w:val="24"/>
        </w:rPr>
        <w:tab/>
      </w:r>
      <w:r w:rsidR="0056403F">
        <w:rPr>
          <w:sz w:val="24"/>
          <w:szCs w:val="24"/>
        </w:rPr>
        <w:tab/>
      </w:r>
      <w:r w:rsidRPr="00842FFA">
        <w:rPr>
          <w:sz w:val="24"/>
          <w:szCs w:val="24"/>
        </w:rPr>
        <w:t>SITI NURBAYA</w:t>
      </w:r>
    </w:p>
    <w:p w:rsidR="00842FFA" w:rsidRPr="00842FFA" w:rsidRDefault="00842FFA" w:rsidP="00842FFA">
      <w:pPr>
        <w:rPr>
          <w:sz w:val="24"/>
          <w:szCs w:val="24"/>
        </w:rPr>
      </w:pPr>
    </w:p>
    <w:p w:rsidR="00842FFA" w:rsidRPr="00842FFA" w:rsidRDefault="00842FFA" w:rsidP="00842FFA">
      <w:pPr>
        <w:rPr>
          <w:sz w:val="24"/>
          <w:szCs w:val="24"/>
        </w:rPr>
      </w:pPr>
    </w:p>
    <w:p w:rsidR="00842FFA" w:rsidRPr="00842FFA" w:rsidRDefault="00842FFA" w:rsidP="00842FFA">
      <w:pPr>
        <w:rPr>
          <w:sz w:val="24"/>
          <w:szCs w:val="24"/>
        </w:rPr>
      </w:pPr>
    </w:p>
    <w:p w:rsidR="00842FFA" w:rsidRPr="0056403F" w:rsidRDefault="00842FFA" w:rsidP="00842FFA">
      <w:pPr>
        <w:rPr>
          <w:sz w:val="24"/>
          <w:szCs w:val="24"/>
          <w:lang w:val="en-US"/>
        </w:rPr>
      </w:pPr>
    </w:p>
    <w:p w:rsidR="00842FFA" w:rsidRPr="00842FFA" w:rsidRDefault="00842FFA" w:rsidP="0056403F">
      <w:pPr>
        <w:spacing w:after="0"/>
        <w:rPr>
          <w:sz w:val="24"/>
          <w:szCs w:val="24"/>
        </w:rPr>
      </w:pPr>
      <w:r w:rsidRPr="00842FFA">
        <w:rPr>
          <w:sz w:val="24"/>
          <w:szCs w:val="24"/>
        </w:rPr>
        <w:t>Salinan Keputusan ini disampaikan Kepada Yth.:</w:t>
      </w:r>
    </w:p>
    <w:p w:rsidR="00842FFA" w:rsidRPr="00842FFA" w:rsidRDefault="00842FFA" w:rsidP="0056403F">
      <w:pPr>
        <w:spacing w:after="0"/>
        <w:rPr>
          <w:sz w:val="24"/>
          <w:szCs w:val="24"/>
        </w:rPr>
      </w:pPr>
      <w:r w:rsidRPr="00842FFA">
        <w:rPr>
          <w:sz w:val="24"/>
          <w:szCs w:val="24"/>
        </w:rPr>
        <w:t>1.</w:t>
      </w:r>
      <w:r w:rsidRPr="00842FFA">
        <w:rPr>
          <w:sz w:val="24"/>
          <w:szCs w:val="24"/>
        </w:rPr>
        <w:tab/>
        <w:t>Sekretaris Jenderal Kementerian Lingkungan Hidup dan Kehutanan;</w:t>
      </w:r>
    </w:p>
    <w:p w:rsidR="00842FFA" w:rsidRPr="00842FFA" w:rsidRDefault="00842FFA" w:rsidP="0056403F">
      <w:pPr>
        <w:spacing w:after="0"/>
        <w:rPr>
          <w:sz w:val="24"/>
          <w:szCs w:val="24"/>
        </w:rPr>
      </w:pPr>
      <w:r w:rsidRPr="00842FFA">
        <w:rPr>
          <w:sz w:val="24"/>
          <w:szCs w:val="24"/>
        </w:rPr>
        <w:t>2.</w:t>
      </w:r>
      <w:r w:rsidRPr="00842FFA">
        <w:rPr>
          <w:sz w:val="24"/>
          <w:szCs w:val="24"/>
        </w:rPr>
        <w:tab/>
        <w:t>Direktur Jenderal Planologi Kehutanan dan Tata Lingkungan;</w:t>
      </w:r>
    </w:p>
    <w:p w:rsidR="00842FFA" w:rsidRPr="00842FFA" w:rsidRDefault="00842FFA" w:rsidP="0056403F">
      <w:pPr>
        <w:spacing w:after="0"/>
        <w:rPr>
          <w:sz w:val="24"/>
          <w:szCs w:val="24"/>
        </w:rPr>
      </w:pPr>
      <w:r w:rsidRPr="00842FFA">
        <w:rPr>
          <w:sz w:val="24"/>
          <w:szCs w:val="24"/>
        </w:rPr>
        <w:t>3.</w:t>
      </w:r>
      <w:r w:rsidRPr="00842FFA">
        <w:rPr>
          <w:sz w:val="24"/>
          <w:szCs w:val="24"/>
        </w:rPr>
        <w:tab/>
        <w:t>Direktur Jenderal Penegakan Hukum Lingkungan Hidup dan Kehutanan;</w:t>
      </w:r>
    </w:p>
    <w:p w:rsidR="00842FFA" w:rsidRPr="00842FFA" w:rsidRDefault="00842FFA" w:rsidP="0056403F">
      <w:pPr>
        <w:spacing w:after="0"/>
        <w:rPr>
          <w:sz w:val="24"/>
          <w:szCs w:val="24"/>
        </w:rPr>
      </w:pPr>
      <w:r w:rsidRPr="00842FFA">
        <w:rPr>
          <w:sz w:val="24"/>
          <w:szCs w:val="24"/>
        </w:rPr>
        <w:t>4.</w:t>
      </w:r>
      <w:r w:rsidRPr="00842FFA">
        <w:rPr>
          <w:sz w:val="24"/>
          <w:szCs w:val="24"/>
        </w:rPr>
        <w:tab/>
        <w:t>Direktur Jenderal ......</w:t>
      </w:r>
    </w:p>
    <w:p w:rsidR="00842FFA" w:rsidRPr="00842FFA" w:rsidRDefault="00842FFA" w:rsidP="0056403F">
      <w:pPr>
        <w:spacing w:after="0"/>
        <w:rPr>
          <w:sz w:val="24"/>
          <w:szCs w:val="24"/>
        </w:rPr>
      </w:pPr>
      <w:r w:rsidRPr="00842FFA">
        <w:rPr>
          <w:sz w:val="24"/>
          <w:szCs w:val="24"/>
        </w:rPr>
        <w:t>5.</w:t>
      </w:r>
      <w:r w:rsidRPr="00842FFA">
        <w:rPr>
          <w:sz w:val="24"/>
          <w:szCs w:val="24"/>
        </w:rPr>
        <w:tab/>
        <w:t>Kepala Satuan Kerja Khusus ........ ;</w:t>
      </w:r>
    </w:p>
    <w:p w:rsidR="00842FFA" w:rsidRPr="00842FFA" w:rsidRDefault="00842FFA" w:rsidP="0056403F">
      <w:pPr>
        <w:spacing w:after="0"/>
        <w:rPr>
          <w:sz w:val="24"/>
          <w:szCs w:val="24"/>
        </w:rPr>
      </w:pPr>
      <w:r w:rsidRPr="00842FFA">
        <w:rPr>
          <w:sz w:val="24"/>
          <w:szCs w:val="24"/>
        </w:rPr>
        <w:t>6.</w:t>
      </w:r>
      <w:r w:rsidRPr="00842FFA">
        <w:rPr>
          <w:sz w:val="24"/>
          <w:szCs w:val="24"/>
        </w:rPr>
        <w:tab/>
        <w:t>Gubernur ...... ;</w:t>
      </w:r>
    </w:p>
    <w:p w:rsidR="00842FFA" w:rsidRPr="00842FFA" w:rsidRDefault="00842FFA" w:rsidP="0056403F">
      <w:pPr>
        <w:spacing w:after="0"/>
        <w:rPr>
          <w:sz w:val="24"/>
          <w:szCs w:val="24"/>
        </w:rPr>
      </w:pPr>
      <w:r w:rsidRPr="00842FFA">
        <w:rPr>
          <w:sz w:val="24"/>
          <w:szCs w:val="24"/>
        </w:rPr>
        <w:t>7.</w:t>
      </w:r>
      <w:r w:rsidRPr="00842FFA">
        <w:rPr>
          <w:sz w:val="24"/>
          <w:szCs w:val="24"/>
        </w:rPr>
        <w:tab/>
        <w:t>Bupati ...... ;</w:t>
      </w:r>
    </w:p>
    <w:p w:rsidR="00842FFA" w:rsidRPr="00842FFA" w:rsidRDefault="00842FFA" w:rsidP="0056403F">
      <w:pPr>
        <w:spacing w:after="0"/>
        <w:rPr>
          <w:sz w:val="24"/>
          <w:szCs w:val="24"/>
        </w:rPr>
      </w:pPr>
      <w:r w:rsidRPr="00842FFA">
        <w:rPr>
          <w:sz w:val="24"/>
          <w:szCs w:val="24"/>
        </w:rPr>
        <w:t>8.</w:t>
      </w:r>
      <w:r w:rsidRPr="00842FFA">
        <w:rPr>
          <w:sz w:val="24"/>
          <w:szCs w:val="24"/>
        </w:rPr>
        <w:tab/>
        <w:t>Kepala Dinas Lingkungan Hidup Provinsi ..... ;</w:t>
      </w:r>
    </w:p>
    <w:p w:rsidR="00842FFA" w:rsidRPr="00842FFA" w:rsidRDefault="00842FFA" w:rsidP="0056403F">
      <w:pPr>
        <w:spacing w:after="0"/>
        <w:rPr>
          <w:sz w:val="24"/>
          <w:szCs w:val="24"/>
        </w:rPr>
      </w:pPr>
      <w:r w:rsidRPr="00842FFA">
        <w:rPr>
          <w:sz w:val="24"/>
          <w:szCs w:val="24"/>
        </w:rPr>
        <w:t>9.</w:t>
      </w:r>
      <w:r w:rsidRPr="00842FFA">
        <w:rPr>
          <w:sz w:val="24"/>
          <w:szCs w:val="24"/>
        </w:rPr>
        <w:tab/>
        <w:t>Kepala Dinas Lingkungan Hidup Kabupaten ..... ;</w:t>
      </w:r>
    </w:p>
    <w:p w:rsidR="00842FFA" w:rsidRPr="00842FFA" w:rsidRDefault="00842FFA" w:rsidP="0056403F">
      <w:pPr>
        <w:spacing w:after="0"/>
        <w:rPr>
          <w:sz w:val="24"/>
          <w:szCs w:val="24"/>
        </w:rPr>
      </w:pPr>
      <w:r w:rsidRPr="00842FFA">
        <w:rPr>
          <w:sz w:val="24"/>
          <w:szCs w:val="24"/>
        </w:rPr>
        <w:t>10.</w:t>
      </w:r>
      <w:r w:rsidRPr="00842FFA">
        <w:rPr>
          <w:sz w:val="24"/>
          <w:szCs w:val="24"/>
        </w:rPr>
        <w:tab/>
        <w:t>Kepala Pusat Pengendalian Pembangunan Ekoregion ...., Kementerian Lingkungan Hidup dan Kehutanan;</w:t>
      </w:r>
    </w:p>
    <w:p w:rsidR="00842FFA" w:rsidRPr="00842FFA" w:rsidRDefault="00842FFA" w:rsidP="0056403F">
      <w:pPr>
        <w:spacing w:after="0"/>
        <w:rPr>
          <w:sz w:val="24"/>
          <w:szCs w:val="24"/>
        </w:rPr>
      </w:pPr>
      <w:r w:rsidRPr="00842FFA">
        <w:rPr>
          <w:sz w:val="24"/>
          <w:szCs w:val="24"/>
        </w:rPr>
        <w:t>11.</w:t>
      </w:r>
      <w:r w:rsidRPr="00842FFA">
        <w:rPr>
          <w:sz w:val="24"/>
          <w:szCs w:val="24"/>
        </w:rPr>
        <w:tab/>
        <w:t>PT .....</w:t>
      </w:r>
    </w:p>
    <w:p w:rsidR="002F51F5" w:rsidRPr="00842FFA" w:rsidRDefault="002F51F5" w:rsidP="00842FFA">
      <w:pPr>
        <w:rPr>
          <w:sz w:val="24"/>
          <w:szCs w:val="24"/>
        </w:rPr>
      </w:pPr>
      <w:bookmarkStart w:id="0" w:name="_GoBack"/>
      <w:bookmarkEnd w:id="0"/>
    </w:p>
    <w:sectPr w:rsidR="002F51F5" w:rsidRPr="00842FFA" w:rsidSect="00703F4A">
      <w:headerReference w:type="default" r:id="rId9"/>
      <w:footerReference w:type="even" r:id="rId10"/>
      <w:footerReference w:type="default" r:id="rId11"/>
      <w:headerReference w:type="first" r:id="rId12"/>
      <w:pgSz w:w="12242" w:h="18722"/>
      <w:pgMar w:top="720" w:right="720" w:bottom="720" w:left="720" w:header="720" w:footer="1877" w:gutter="0"/>
      <w:pgNumType w:start="1"/>
      <w:cols w:space="720"/>
      <w:titlePg/>
      <w:docGrid w:linePitch="272"/>
      <w:sectPrChange w:id="3" w:author="user" w:date="2021-10-25T13:19:00Z">
        <w:sectPr w:rsidR="002F51F5" w:rsidRPr="00842FFA" w:rsidSect="00703F4A">
          <w:pgMar w:top="1138" w:right="1440" w:bottom="1138" w:left="1138" w:header="720" w:footer="1877" w:gutter="0"/>
          <w:docGrid w:linePitch="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619" w:rsidRDefault="00700619" w:rsidP="00000B15">
      <w:pPr>
        <w:spacing w:after="0" w:line="240" w:lineRule="auto"/>
      </w:pPr>
      <w:r>
        <w:separator/>
      </w:r>
    </w:p>
  </w:endnote>
  <w:endnote w:type="continuationSeparator" w:id="0">
    <w:p w:rsidR="00700619" w:rsidRDefault="00700619" w:rsidP="0000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B" w:rsidRDefault="0070061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B2159B" w:rsidRDefault="00700619">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B" w:rsidRDefault="00700619">
    <w:pPr>
      <w:pBdr>
        <w:top w:val="nil"/>
        <w:left w:val="nil"/>
        <w:bottom w:val="nil"/>
        <w:right w:val="nil"/>
        <w:between w:val="nil"/>
      </w:pBdr>
      <w:tabs>
        <w:tab w:val="center" w:pos="4513"/>
        <w:tab w:val="right" w:pos="9026"/>
        <w:tab w:val="right" w:pos="9849"/>
      </w:tabs>
      <w:spacing w:after="0" w:line="240" w:lineRule="auto"/>
      <w:ind w:right="-140"/>
      <w:rPr>
        <w:rFonts w:ascii="Tahoma" w:eastAsia="Tahoma" w:hAnsi="Tahoma" w:cs="Tahoma"/>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619" w:rsidRDefault="00700619" w:rsidP="00000B15">
      <w:pPr>
        <w:spacing w:after="0" w:line="240" w:lineRule="auto"/>
      </w:pPr>
      <w:r>
        <w:separator/>
      </w:r>
    </w:p>
  </w:footnote>
  <w:footnote w:type="continuationSeparator" w:id="0">
    <w:p w:rsidR="00700619" w:rsidRDefault="00700619" w:rsidP="00000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4043"/>
      <w:id w:val="-1013144328"/>
    </w:sdtPr>
    <w:sdtEndPr/>
    <w:sdtContent>
      <w:p w:rsidR="00B2159B" w:rsidRDefault="00700619" w:rsidP="00C32777">
        <w:pPr>
          <w:pBdr>
            <w:top w:val="nil"/>
            <w:left w:val="nil"/>
            <w:bottom w:val="nil"/>
            <w:right w:val="nil"/>
            <w:between w:val="nil"/>
          </w:pBdr>
          <w:tabs>
            <w:tab w:val="center" w:pos="4513"/>
            <w:tab w:val="right" w:pos="9026"/>
          </w:tabs>
          <w:spacing w:after="0" w:line="240" w:lineRule="auto"/>
          <w:rPr>
            <w:color w:val="000000"/>
          </w:rPr>
          <w:pPrChange w:id="1" w:author="user" w:date="2021-10-25T12:56:00Z">
            <w:pPr>
              <w:pBdr>
                <w:top w:val="nil"/>
                <w:left w:val="nil"/>
                <w:bottom w:val="nil"/>
                <w:right w:val="nil"/>
                <w:between w:val="nil"/>
              </w:pBdr>
              <w:tabs>
                <w:tab w:val="center" w:pos="4513"/>
                <w:tab w:val="right" w:pos="9026"/>
              </w:tabs>
              <w:spacing w:after="0" w:line="240" w:lineRule="auto"/>
              <w:jc w:val="center"/>
            </w:pPr>
          </w:pPrChange>
        </w:pPr>
        <w:sdt>
          <w:sdtPr>
            <w:tag w:val="goog_rdk_4042"/>
            <w:id w:val="730353739"/>
          </w:sdtPr>
          <w:sdtEndPr/>
          <w:sdtContent>
            <w:del w:id="2" w:author="user" w:date="2021-10-25T12:56:00Z">
              <w:r>
                <w:rPr>
                  <w:color w:val="000000"/>
                </w:rPr>
                <w:fldChar w:fldCharType="begin"/>
              </w:r>
              <w:r>
                <w:rPr>
                  <w:color w:val="000000"/>
                </w:rPr>
                <w:delInstrText>PAGE</w:delInstrText>
              </w:r>
              <w:r>
                <w:rPr>
                  <w:color w:val="000000"/>
                </w:rPr>
                <w:fldChar w:fldCharType="end"/>
              </w:r>
            </w:del>
          </w:sdtContent>
        </w:sdt>
      </w:p>
    </w:sdtContent>
  </w:sdt>
  <w:p w:rsidR="00B2159B" w:rsidRDefault="0070061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B" w:rsidRDefault="0070061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6403F">
      <w:rPr>
        <w:noProof/>
        <w:color w:val="000000"/>
      </w:rPr>
      <w:t>1</w:t>
    </w:r>
    <w:r>
      <w:rPr>
        <w:color w:val="000000"/>
      </w:rPr>
      <w:fldChar w:fldCharType="end"/>
    </w:r>
  </w:p>
  <w:p w:rsidR="00B2159B" w:rsidRDefault="0070061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06D52"/>
    <w:multiLevelType w:val="multilevel"/>
    <w:tmpl w:val="46A82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1C389E"/>
    <w:multiLevelType w:val="multilevel"/>
    <w:tmpl w:val="6EA2A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D572F7"/>
    <w:multiLevelType w:val="multilevel"/>
    <w:tmpl w:val="61D82FE0"/>
    <w:lvl w:ilvl="0">
      <w:start w:val="1"/>
      <w:numFmt w:val="decimal"/>
      <w:lvlText w:val="(%1)"/>
      <w:lvlJc w:val="left"/>
      <w:pPr>
        <w:ind w:left="3675" w:hanging="360"/>
      </w:pPr>
    </w:lvl>
    <w:lvl w:ilvl="1">
      <w:start w:val="1"/>
      <w:numFmt w:val="lowerLetter"/>
      <w:lvlText w:val="%2."/>
      <w:lvlJc w:val="left"/>
      <w:pPr>
        <w:ind w:left="4395" w:hanging="360"/>
      </w:pPr>
    </w:lvl>
    <w:lvl w:ilvl="2">
      <w:start w:val="1"/>
      <w:numFmt w:val="lowerRoman"/>
      <w:lvlText w:val="%3."/>
      <w:lvlJc w:val="right"/>
      <w:pPr>
        <w:ind w:left="5115" w:hanging="180"/>
      </w:pPr>
    </w:lvl>
    <w:lvl w:ilvl="3">
      <w:start w:val="1"/>
      <w:numFmt w:val="decimal"/>
      <w:lvlText w:val="%4."/>
      <w:lvlJc w:val="left"/>
      <w:pPr>
        <w:ind w:left="5835" w:hanging="360"/>
      </w:pPr>
    </w:lvl>
    <w:lvl w:ilvl="4">
      <w:start w:val="1"/>
      <w:numFmt w:val="lowerLetter"/>
      <w:lvlText w:val="%5."/>
      <w:lvlJc w:val="left"/>
      <w:pPr>
        <w:ind w:left="6555" w:hanging="360"/>
      </w:pPr>
    </w:lvl>
    <w:lvl w:ilvl="5">
      <w:start w:val="1"/>
      <w:numFmt w:val="lowerRoman"/>
      <w:lvlText w:val="%6."/>
      <w:lvlJc w:val="right"/>
      <w:pPr>
        <w:ind w:left="7275" w:hanging="180"/>
      </w:pPr>
    </w:lvl>
    <w:lvl w:ilvl="6">
      <w:start w:val="1"/>
      <w:numFmt w:val="decimal"/>
      <w:lvlText w:val="%7."/>
      <w:lvlJc w:val="left"/>
      <w:pPr>
        <w:ind w:left="7995" w:hanging="360"/>
      </w:pPr>
    </w:lvl>
    <w:lvl w:ilvl="7">
      <w:start w:val="1"/>
      <w:numFmt w:val="lowerLetter"/>
      <w:lvlText w:val="%8."/>
      <w:lvlJc w:val="left"/>
      <w:pPr>
        <w:ind w:left="8715" w:hanging="360"/>
      </w:pPr>
    </w:lvl>
    <w:lvl w:ilvl="8">
      <w:start w:val="1"/>
      <w:numFmt w:val="lowerRoman"/>
      <w:lvlText w:val="%9."/>
      <w:lvlJc w:val="right"/>
      <w:pPr>
        <w:ind w:left="9435" w:hanging="180"/>
      </w:pPr>
    </w:lvl>
  </w:abstractNum>
  <w:abstractNum w:abstractNumId="3">
    <w:nsid w:val="396B0F25"/>
    <w:multiLevelType w:val="multilevel"/>
    <w:tmpl w:val="5E9E4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A9A5D63"/>
    <w:multiLevelType w:val="multilevel"/>
    <w:tmpl w:val="E770352E"/>
    <w:lvl w:ilvl="0">
      <w:start w:val="1"/>
      <w:numFmt w:val="decimal"/>
      <w:lvlText w:val="%1)"/>
      <w:lvlJc w:val="left"/>
      <w:pPr>
        <w:ind w:left="3690" w:hanging="360"/>
      </w:pPr>
      <w:rPr>
        <w:rFonts w:ascii="Bookman Old Style" w:eastAsia="Bookman Old Style" w:hAnsi="Bookman Old Style" w:cs="Bookman Old Style"/>
        <w:sz w:val="24"/>
        <w:szCs w:val="24"/>
      </w:rPr>
    </w:lvl>
    <w:lvl w:ilvl="1">
      <w:start w:val="1"/>
      <w:numFmt w:val="lowerLetter"/>
      <w:lvlText w:val="%2."/>
      <w:lvlJc w:val="left"/>
      <w:pPr>
        <w:ind w:left="4140" w:hanging="360"/>
      </w:pPr>
    </w:lvl>
    <w:lvl w:ilvl="2">
      <w:start w:val="1"/>
      <w:numFmt w:val="lowerRoman"/>
      <w:lvlText w:val="%3."/>
      <w:lvlJc w:val="right"/>
      <w:pPr>
        <w:ind w:left="4860" w:hanging="180"/>
      </w:pPr>
    </w:lvl>
    <w:lvl w:ilvl="3">
      <w:start w:val="1"/>
      <w:numFmt w:val="decimal"/>
      <w:lvlText w:val="%4."/>
      <w:lvlJc w:val="left"/>
      <w:pPr>
        <w:ind w:left="5580" w:hanging="360"/>
      </w:pPr>
    </w:lvl>
    <w:lvl w:ilvl="4">
      <w:start w:val="1"/>
      <w:numFmt w:val="lowerLetter"/>
      <w:lvlText w:val="%5."/>
      <w:lvlJc w:val="left"/>
      <w:pPr>
        <w:ind w:left="6300" w:hanging="360"/>
      </w:pPr>
    </w:lvl>
    <w:lvl w:ilvl="5">
      <w:start w:val="1"/>
      <w:numFmt w:val="lowerRoman"/>
      <w:lvlText w:val="%6."/>
      <w:lvlJc w:val="right"/>
      <w:pPr>
        <w:ind w:left="7020" w:hanging="180"/>
      </w:pPr>
    </w:lvl>
    <w:lvl w:ilvl="6">
      <w:start w:val="1"/>
      <w:numFmt w:val="decimal"/>
      <w:lvlText w:val="%7."/>
      <w:lvlJc w:val="left"/>
      <w:pPr>
        <w:ind w:left="7740" w:hanging="360"/>
      </w:pPr>
    </w:lvl>
    <w:lvl w:ilvl="7">
      <w:start w:val="1"/>
      <w:numFmt w:val="lowerLetter"/>
      <w:lvlText w:val="%8."/>
      <w:lvlJc w:val="left"/>
      <w:pPr>
        <w:ind w:left="8460" w:hanging="360"/>
      </w:pPr>
    </w:lvl>
    <w:lvl w:ilvl="8">
      <w:start w:val="1"/>
      <w:numFmt w:val="lowerRoman"/>
      <w:lvlText w:val="%9."/>
      <w:lvlJc w:val="right"/>
      <w:pPr>
        <w:ind w:left="9180" w:hanging="180"/>
      </w:pPr>
    </w:lvl>
  </w:abstractNum>
  <w:abstractNum w:abstractNumId="5">
    <w:nsid w:val="3F6D0924"/>
    <w:multiLevelType w:val="multilevel"/>
    <w:tmpl w:val="B5F6326E"/>
    <w:lvl w:ilvl="0">
      <w:start w:val="1"/>
      <w:numFmt w:val="decimal"/>
      <w:pStyle w:val="TitleBAB"/>
      <w:lvlText w:val="%1."/>
      <w:lvlJc w:val="left"/>
      <w:pPr>
        <w:ind w:left="0" w:firstLine="0"/>
      </w:pPr>
      <w:rPr>
        <w:rFonts w:ascii="Times New Roman" w:eastAsia="Times New Roman" w:hAnsi="Times New Roman" w:cs="Times New Roman"/>
        <w:b w:val="0"/>
        <w:i w:val="0"/>
        <w:smallCaps w:val="0"/>
        <w:strike w:val="0"/>
        <w:color w:val="000000"/>
        <w:sz w:val="24"/>
        <w:szCs w:val="24"/>
        <w:highlight w:val="white"/>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466B34A7"/>
    <w:multiLevelType w:val="multilevel"/>
    <w:tmpl w:val="65EEE814"/>
    <w:lvl w:ilvl="0">
      <w:start w:val="1"/>
      <w:numFmt w:val="decimal"/>
      <w:lvlText w:val="a.%1."/>
      <w:lvlJc w:val="left"/>
      <w:pPr>
        <w:ind w:left="3510" w:hanging="360"/>
      </w:pPr>
      <w:rPr>
        <w:rFonts w:ascii="Bookman Old Style" w:eastAsia="Bookman Old Style" w:hAnsi="Bookman Old Style" w:cs="Bookman Old Style"/>
        <w:sz w:val="24"/>
        <w:szCs w:val="24"/>
      </w:rPr>
    </w:lvl>
    <w:lvl w:ilvl="1">
      <w:start w:val="1"/>
      <w:numFmt w:val="lowerLetter"/>
      <w:lvlText w:val="%2."/>
      <w:lvlJc w:val="left"/>
      <w:pPr>
        <w:ind w:left="4230" w:hanging="360"/>
      </w:pPr>
    </w:lvl>
    <w:lvl w:ilvl="2">
      <w:start w:val="1"/>
      <w:numFmt w:val="lowerRoman"/>
      <w:lvlText w:val="%3."/>
      <w:lvlJc w:val="right"/>
      <w:pPr>
        <w:ind w:left="4950" w:hanging="180"/>
      </w:pPr>
    </w:lvl>
    <w:lvl w:ilvl="3">
      <w:start w:val="1"/>
      <w:numFmt w:val="decimal"/>
      <w:lvlText w:val="%4."/>
      <w:lvlJc w:val="left"/>
      <w:pPr>
        <w:ind w:left="5670" w:hanging="360"/>
      </w:pPr>
    </w:lvl>
    <w:lvl w:ilvl="4">
      <w:start w:val="1"/>
      <w:numFmt w:val="lowerLetter"/>
      <w:lvlText w:val="%5."/>
      <w:lvlJc w:val="left"/>
      <w:pPr>
        <w:ind w:left="6390" w:hanging="360"/>
      </w:pPr>
    </w:lvl>
    <w:lvl w:ilvl="5">
      <w:start w:val="1"/>
      <w:numFmt w:val="lowerRoman"/>
      <w:lvlText w:val="%6."/>
      <w:lvlJc w:val="right"/>
      <w:pPr>
        <w:ind w:left="7110" w:hanging="180"/>
      </w:pPr>
    </w:lvl>
    <w:lvl w:ilvl="6">
      <w:start w:val="1"/>
      <w:numFmt w:val="decimal"/>
      <w:lvlText w:val="%7."/>
      <w:lvlJc w:val="left"/>
      <w:pPr>
        <w:ind w:left="7830" w:hanging="360"/>
      </w:pPr>
    </w:lvl>
    <w:lvl w:ilvl="7">
      <w:start w:val="1"/>
      <w:numFmt w:val="lowerLetter"/>
      <w:lvlText w:val="%8."/>
      <w:lvlJc w:val="left"/>
      <w:pPr>
        <w:ind w:left="8550" w:hanging="360"/>
      </w:pPr>
    </w:lvl>
    <w:lvl w:ilvl="8">
      <w:start w:val="1"/>
      <w:numFmt w:val="lowerRoman"/>
      <w:lvlText w:val="%9."/>
      <w:lvlJc w:val="right"/>
      <w:pPr>
        <w:ind w:left="9270" w:hanging="180"/>
      </w:pPr>
    </w:lvl>
  </w:abstractNum>
  <w:abstractNum w:abstractNumId="7">
    <w:nsid w:val="4DF56F55"/>
    <w:multiLevelType w:val="multilevel"/>
    <w:tmpl w:val="AB60F12C"/>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800" w:hanging="18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510B6A88"/>
    <w:multiLevelType w:val="multilevel"/>
    <w:tmpl w:val="4418C21E"/>
    <w:lvl w:ilvl="0">
      <w:start w:val="1"/>
      <w:numFmt w:val="decimal"/>
      <w:lvlText w:val="%1."/>
      <w:lvlJc w:val="left"/>
      <w:pPr>
        <w:ind w:left="2775" w:hanging="360"/>
      </w:pPr>
      <w:rPr>
        <w:color w:val="000000"/>
      </w:rPr>
    </w:lvl>
    <w:lvl w:ilvl="1">
      <w:start w:val="1"/>
      <w:numFmt w:val="lowerLetter"/>
      <w:lvlText w:val="%2."/>
      <w:lvlJc w:val="left"/>
      <w:pPr>
        <w:ind w:left="3495" w:hanging="360"/>
      </w:pPr>
    </w:lvl>
    <w:lvl w:ilvl="2">
      <w:start w:val="1"/>
      <w:numFmt w:val="lowerLetter"/>
      <w:lvlText w:val="%3."/>
      <w:lvlJc w:val="left"/>
      <w:pPr>
        <w:ind w:left="4215" w:hanging="180"/>
      </w:pPr>
    </w:lvl>
    <w:lvl w:ilvl="3">
      <w:start w:val="1"/>
      <w:numFmt w:val="decimal"/>
      <w:lvlText w:val="%4."/>
      <w:lvlJc w:val="left"/>
      <w:pPr>
        <w:ind w:left="4935" w:hanging="360"/>
      </w:pPr>
    </w:lvl>
    <w:lvl w:ilvl="4">
      <w:start w:val="1"/>
      <w:numFmt w:val="lowerLetter"/>
      <w:lvlText w:val="%5."/>
      <w:lvlJc w:val="left"/>
      <w:pPr>
        <w:ind w:left="5655" w:hanging="360"/>
      </w:pPr>
    </w:lvl>
    <w:lvl w:ilvl="5">
      <w:start w:val="1"/>
      <w:numFmt w:val="lowerRoman"/>
      <w:lvlText w:val="%6."/>
      <w:lvlJc w:val="right"/>
      <w:pPr>
        <w:ind w:left="6375" w:hanging="180"/>
      </w:pPr>
    </w:lvl>
    <w:lvl w:ilvl="6">
      <w:start w:val="1"/>
      <w:numFmt w:val="decimal"/>
      <w:lvlText w:val="%7."/>
      <w:lvlJc w:val="left"/>
      <w:pPr>
        <w:ind w:left="7095" w:hanging="360"/>
      </w:pPr>
    </w:lvl>
    <w:lvl w:ilvl="7">
      <w:start w:val="1"/>
      <w:numFmt w:val="lowerLetter"/>
      <w:lvlText w:val="%8."/>
      <w:lvlJc w:val="left"/>
      <w:pPr>
        <w:ind w:left="7815" w:hanging="360"/>
      </w:pPr>
    </w:lvl>
    <w:lvl w:ilvl="8">
      <w:start w:val="1"/>
      <w:numFmt w:val="lowerRoman"/>
      <w:lvlText w:val="%9."/>
      <w:lvlJc w:val="right"/>
      <w:pPr>
        <w:ind w:left="8535" w:hanging="180"/>
      </w:pPr>
    </w:lvl>
  </w:abstractNum>
  <w:abstractNum w:abstractNumId="9">
    <w:nsid w:val="62B91116"/>
    <w:multiLevelType w:val="multilevel"/>
    <w:tmpl w:val="43128EC6"/>
    <w:lvl w:ilvl="0">
      <w:start w:val="2"/>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9D4EF2"/>
    <w:multiLevelType w:val="multilevel"/>
    <w:tmpl w:val="AD74B02E"/>
    <w:lvl w:ilvl="0">
      <w:start w:val="2"/>
      <w:numFmt w:val="lowerLetter"/>
      <w:lvlText w:val="%1."/>
      <w:lvlJc w:val="left"/>
      <w:pPr>
        <w:ind w:left="35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7A169A4"/>
    <w:multiLevelType w:val="multilevel"/>
    <w:tmpl w:val="11122F56"/>
    <w:lvl w:ilvl="0">
      <w:start w:val="2"/>
      <w:numFmt w:val="decimal"/>
      <w:lvlText w:val="%1."/>
      <w:lvlJc w:val="left"/>
      <w:pPr>
        <w:ind w:left="24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D952C2E"/>
    <w:multiLevelType w:val="hybridMultilevel"/>
    <w:tmpl w:val="400CA206"/>
    <w:lvl w:ilvl="0" w:tplc="7FD6C752">
      <w:start w:val="1"/>
      <w:numFmt w:val="decimal"/>
      <w:lvlText w:val="%1."/>
      <w:lvlJc w:val="left"/>
      <w:pPr>
        <w:ind w:left="3150" w:hanging="72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3">
    <w:nsid w:val="7A903750"/>
    <w:multiLevelType w:val="multilevel"/>
    <w:tmpl w:val="756E8838"/>
    <w:lvl w:ilvl="0">
      <w:start w:val="2"/>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3"/>
  </w:num>
  <w:num w:numId="3">
    <w:abstractNumId w:val="8"/>
  </w:num>
  <w:num w:numId="4">
    <w:abstractNumId w:val="9"/>
  </w:num>
  <w:num w:numId="5">
    <w:abstractNumId w:val="11"/>
  </w:num>
  <w:num w:numId="6">
    <w:abstractNumId w:val="4"/>
  </w:num>
  <w:num w:numId="7">
    <w:abstractNumId w:val="6"/>
  </w:num>
  <w:num w:numId="8">
    <w:abstractNumId w:val="10"/>
  </w:num>
  <w:num w:numId="9">
    <w:abstractNumId w:val="3"/>
  </w:num>
  <w:num w:numId="10">
    <w:abstractNumId w:val="0"/>
  </w:num>
  <w:num w:numId="11">
    <w:abstractNumId w:val="1"/>
  </w:num>
  <w:num w:numId="12">
    <w:abstractNumId w:val="2"/>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61"/>
    <w:rsid w:val="00000B15"/>
    <w:rsid w:val="00057CE9"/>
    <w:rsid w:val="001D6118"/>
    <w:rsid w:val="002F51F5"/>
    <w:rsid w:val="00417E61"/>
    <w:rsid w:val="0056403F"/>
    <w:rsid w:val="00700619"/>
    <w:rsid w:val="00842FFA"/>
    <w:rsid w:val="00C04A64"/>
    <w:rsid w:val="00E8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8C392-8B36-4452-B6D6-D6BBD129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118"/>
    <w:pPr>
      <w:spacing w:after="200" w:line="276" w:lineRule="auto"/>
    </w:pPr>
    <w:rPr>
      <w:rFonts w:ascii="Bookman Old Style" w:eastAsia="Bookman Old Style" w:hAnsi="Bookman Old Style" w:cs="Bookman Old Style"/>
      <w:sz w:val="20"/>
      <w:szCs w:val="20"/>
      <w:lang w:val="id-ID"/>
    </w:rPr>
  </w:style>
  <w:style w:type="paragraph" w:styleId="Heading1">
    <w:name w:val="heading 1"/>
    <w:basedOn w:val="Normal"/>
    <w:next w:val="Normal"/>
    <w:link w:val="Heading1Char"/>
    <w:uiPriority w:val="9"/>
    <w:qFormat/>
    <w:rsid w:val="001D6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BAB">
    <w:name w:val="Title BAB"/>
    <w:basedOn w:val="Heading1"/>
    <w:qFormat/>
    <w:rsid w:val="001D6118"/>
    <w:pPr>
      <w:numPr>
        <w:numId w:val="1"/>
      </w:numPr>
      <w:tabs>
        <w:tab w:val="num" w:pos="360"/>
        <w:tab w:val="left" w:pos="567"/>
      </w:tabs>
      <w:spacing w:before="0" w:afterLines="200" w:after="200" w:line="240" w:lineRule="auto"/>
      <w:ind w:left="2487"/>
      <w:jc w:val="both"/>
    </w:pPr>
    <w:rPr>
      <w:rFonts w:ascii="Times New Roman" w:eastAsia="Times New Roman" w:hAnsi="Times New Roman" w:cs="Times New Roman"/>
      <w:b/>
      <w:caps/>
      <w:color w:val="31579B"/>
      <w:lang w:val="en-ID"/>
    </w:rPr>
  </w:style>
  <w:style w:type="character" w:customStyle="1" w:styleId="Heading1Char">
    <w:name w:val="Heading 1 Char"/>
    <w:basedOn w:val="DefaultParagraphFont"/>
    <w:link w:val="Heading1"/>
    <w:uiPriority w:val="9"/>
    <w:rsid w:val="001D6118"/>
    <w:rPr>
      <w:rFonts w:asciiTheme="majorHAnsi" w:eastAsiaTheme="majorEastAsia" w:hAnsiTheme="majorHAnsi" w:cstheme="majorBidi"/>
      <w:color w:val="2E74B5" w:themeColor="accent1" w:themeShade="BF"/>
      <w:sz w:val="32"/>
      <w:szCs w:val="32"/>
      <w:lang w:val="id-ID"/>
    </w:rPr>
  </w:style>
  <w:style w:type="paragraph" w:styleId="BalloonText">
    <w:name w:val="Balloon Text"/>
    <w:basedOn w:val="Normal"/>
    <w:link w:val="BalloonTextChar"/>
    <w:uiPriority w:val="99"/>
    <w:semiHidden/>
    <w:unhideWhenUsed/>
    <w:rsid w:val="00000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B15"/>
    <w:rPr>
      <w:rFonts w:ascii="Segoe UI" w:eastAsia="Bookman Old Style" w:hAnsi="Segoe UI" w:cs="Segoe UI"/>
      <w:sz w:val="18"/>
      <w:szCs w:val="18"/>
      <w:lang w:val="id-ID"/>
    </w:rPr>
  </w:style>
  <w:style w:type="paragraph" w:styleId="Header">
    <w:name w:val="header"/>
    <w:basedOn w:val="Normal"/>
    <w:link w:val="HeaderChar"/>
    <w:uiPriority w:val="99"/>
    <w:unhideWhenUsed/>
    <w:rsid w:val="00000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15"/>
    <w:rPr>
      <w:rFonts w:ascii="Bookman Old Style" w:eastAsia="Bookman Old Style" w:hAnsi="Bookman Old Style" w:cs="Bookman Old Style"/>
      <w:sz w:val="20"/>
      <w:szCs w:val="20"/>
      <w:lang w:val="id-ID"/>
    </w:rPr>
  </w:style>
  <w:style w:type="paragraph" w:styleId="Footer">
    <w:name w:val="footer"/>
    <w:basedOn w:val="Normal"/>
    <w:link w:val="FooterChar"/>
    <w:uiPriority w:val="99"/>
    <w:unhideWhenUsed/>
    <w:rsid w:val="00000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15"/>
    <w:rPr>
      <w:rFonts w:ascii="Bookman Old Style" w:eastAsia="Bookman Old Style" w:hAnsi="Bookman Old Style" w:cs="Bookman Old Style"/>
      <w:sz w:val="20"/>
      <w:szCs w:val="20"/>
      <w:lang w:val="id-ID"/>
    </w:rPr>
  </w:style>
  <w:style w:type="paragraph" w:styleId="ListParagraph">
    <w:name w:val="List Paragraph"/>
    <w:basedOn w:val="Normal"/>
    <w:uiPriority w:val="34"/>
    <w:qFormat/>
    <w:rsid w:val="00E8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2A4CE-BE67-4BDD-A255-2E2F27B9B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3</cp:revision>
  <dcterms:created xsi:type="dcterms:W3CDTF">2021-11-15T08:07:00Z</dcterms:created>
  <dcterms:modified xsi:type="dcterms:W3CDTF">2021-11-15T08:39:00Z</dcterms:modified>
  <cp:contentStatus/>
</cp:coreProperties>
</file>