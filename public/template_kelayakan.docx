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D72E" w14:textId="77777777" w:rsidR="00A36158" w:rsidRPr="00460F69" w:rsidRDefault="00A02175" w:rsidP="000443E0">
      <w:pPr>
        <w:jc w:val="center"/>
        <w:rPr>
          <w:rFonts w:ascii="Tahoma" w:hAnsi="Tahoma" w:cs="Tahoma"/>
          <w:b/>
          <w:bCs/>
          <w:sz w:val="20"/>
          <w:szCs w:val="20"/>
        </w:rPr>
      </w:pPr>
      <w:r w:rsidRPr="00460F69">
        <w:rPr>
          <w:rFonts w:ascii="Tahoma" w:hAnsi="Tahoma" w:cs="Tahoma"/>
          <w:b/>
          <w:sz w:val="20"/>
          <w:szCs w:val="20"/>
          <w:lang w:val="en-ID"/>
        </w:rPr>
        <w:t>REKOMENDASI HASIL UJI KELAYAKAN</w:t>
      </w:r>
    </w:p>
    <w:p w14:paraId="3E79DF2C" w14:textId="296A6BF6" w:rsidR="00D7633E" w:rsidRPr="00460F69" w:rsidRDefault="004D60E4" w:rsidP="00D7633E">
      <w:pPr>
        <w:jc w:val="center"/>
        <w:rPr>
          <w:rFonts w:ascii="Tahoma" w:hAnsi="Tahoma" w:cs="Tahoma"/>
          <w:b/>
          <w:bCs/>
          <w:sz w:val="20"/>
          <w:szCs w:val="20"/>
        </w:rPr>
      </w:pPr>
      <w:r w:rsidRPr="00460F69">
        <w:rPr>
          <w:rFonts w:ascii="Tahoma" w:hAnsi="Tahoma" w:cs="Tahoma"/>
          <w:b/>
          <w:bCs/>
          <w:sz w:val="20"/>
          <w:szCs w:val="20"/>
        </w:rPr>
        <w:t xml:space="preserve">KEGIATAN </w:t>
      </w:r>
      <w:r w:rsidR="003F30DA">
        <w:rPr>
          <w:rFonts w:ascii="Tahoma" w:hAnsi="Tahoma" w:cs="Tahoma"/>
          <w:b/>
          <w:bCs/>
          <w:sz w:val="20"/>
          <w:szCs w:val="20"/>
        </w:rPr>
        <w:t>${</w:t>
      </w:r>
      <w:proofErr w:type="spellStart"/>
      <w:r w:rsidR="003F30DA">
        <w:rPr>
          <w:rFonts w:ascii="Tahoma" w:hAnsi="Tahoma" w:cs="Tahoma"/>
          <w:b/>
          <w:bCs/>
          <w:sz w:val="20"/>
          <w:szCs w:val="20"/>
        </w:rPr>
        <w:t>project_title_big</w:t>
      </w:r>
      <w:proofErr w:type="spellEnd"/>
      <w:r w:rsidR="003F30DA">
        <w:rPr>
          <w:rFonts w:ascii="Tahoma" w:hAnsi="Tahoma" w:cs="Tahoma"/>
          <w:b/>
          <w:bCs/>
          <w:sz w:val="20"/>
          <w:szCs w:val="20"/>
        </w:rPr>
        <w:t>}</w:t>
      </w:r>
      <w:r w:rsidR="00D7633E" w:rsidRPr="00460F69">
        <w:rPr>
          <w:rFonts w:ascii="Tahoma" w:hAnsi="Tahoma" w:cs="Tahoma"/>
          <w:b/>
          <w:bCs/>
          <w:sz w:val="20"/>
          <w:szCs w:val="20"/>
        </w:rPr>
        <w:t>, DI</w:t>
      </w:r>
      <w:r w:rsidR="003F30DA">
        <w:rPr>
          <w:rFonts w:ascii="Tahoma" w:hAnsi="Tahoma" w:cs="Tahoma"/>
          <w:b/>
          <w:bCs/>
          <w:sz w:val="20"/>
          <w:szCs w:val="20"/>
        </w:rPr>
        <w:t xml:space="preserve"> ${</w:t>
      </w:r>
      <w:proofErr w:type="spellStart"/>
      <w:r w:rsidR="003F30DA">
        <w:rPr>
          <w:rFonts w:ascii="Tahoma" w:hAnsi="Tahoma" w:cs="Tahoma"/>
          <w:b/>
          <w:bCs/>
          <w:sz w:val="20"/>
          <w:szCs w:val="20"/>
        </w:rPr>
        <w:t>project_address_big</w:t>
      </w:r>
      <w:proofErr w:type="spellEnd"/>
      <w:r w:rsidR="003F30DA">
        <w:rPr>
          <w:rFonts w:ascii="Tahoma" w:hAnsi="Tahoma" w:cs="Tahoma"/>
          <w:b/>
          <w:bCs/>
          <w:sz w:val="20"/>
          <w:szCs w:val="20"/>
        </w:rPr>
        <w:t>}</w:t>
      </w:r>
      <w:r w:rsidR="00D7633E" w:rsidRPr="00460F69">
        <w:rPr>
          <w:rFonts w:ascii="Tahoma" w:hAnsi="Tahoma" w:cs="Tahoma"/>
          <w:b/>
          <w:bCs/>
          <w:sz w:val="20"/>
          <w:szCs w:val="20"/>
        </w:rPr>
        <w:t xml:space="preserve">, </w:t>
      </w:r>
      <w:r w:rsidR="006D29A5">
        <w:rPr>
          <w:rFonts w:ascii="Tahoma" w:hAnsi="Tahoma" w:cs="Tahoma"/>
          <w:b/>
          <w:bCs/>
          <w:sz w:val="20"/>
          <w:szCs w:val="20"/>
        </w:rPr>
        <w:t>${</w:t>
      </w:r>
      <w:proofErr w:type="spellStart"/>
      <w:r w:rsidR="006D29A5">
        <w:rPr>
          <w:rFonts w:ascii="Tahoma" w:hAnsi="Tahoma" w:cs="Tahoma"/>
          <w:b/>
          <w:bCs/>
          <w:sz w:val="20"/>
          <w:szCs w:val="20"/>
        </w:rPr>
        <w:t>project_district_big</w:t>
      </w:r>
      <w:proofErr w:type="spellEnd"/>
      <w:r w:rsidR="006D29A5">
        <w:rPr>
          <w:rFonts w:ascii="Tahoma" w:hAnsi="Tahoma" w:cs="Tahoma"/>
          <w:b/>
          <w:bCs/>
          <w:sz w:val="20"/>
          <w:szCs w:val="20"/>
        </w:rPr>
        <w:t>}</w:t>
      </w:r>
      <w:r w:rsidR="00D7633E" w:rsidRPr="00460F69">
        <w:rPr>
          <w:rFonts w:ascii="Tahoma" w:hAnsi="Tahoma" w:cs="Tahoma"/>
          <w:b/>
          <w:bCs/>
          <w:sz w:val="20"/>
          <w:szCs w:val="20"/>
        </w:rPr>
        <w:t>,</w:t>
      </w:r>
    </w:p>
    <w:p w14:paraId="64735E31" w14:textId="3BC7EBC8" w:rsidR="000443E0" w:rsidRPr="00460F69" w:rsidRDefault="006D29A5" w:rsidP="00D7633E">
      <w:pPr>
        <w:jc w:val="center"/>
        <w:rPr>
          <w:rFonts w:ascii="Tahoma" w:hAnsi="Tahoma" w:cs="Tahoma"/>
          <w:b/>
          <w:bCs/>
          <w:sz w:val="20"/>
          <w:szCs w:val="20"/>
          <w:lang w:val="id-ID"/>
        </w:rPr>
      </w:pPr>
      <w:r>
        <w:rPr>
          <w:rFonts w:ascii="Tahoma" w:hAnsi="Tahoma" w:cs="Tahoma"/>
          <w:b/>
          <w:bCs/>
          <w:sz w:val="20"/>
          <w:szCs w:val="20"/>
        </w:rPr>
        <w:t>${</w:t>
      </w:r>
      <w:proofErr w:type="spellStart"/>
      <w:r>
        <w:rPr>
          <w:rFonts w:ascii="Tahoma" w:hAnsi="Tahoma" w:cs="Tahoma"/>
          <w:b/>
          <w:bCs/>
          <w:sz w:val="20"/>
          <w:szCs w:val="20"/>
        </w:rPr>
        <w:t>project_province_big</w:t>
      </w:r>
      <w:proofErr w:type="spellEnd"/>
      <w:r>
        <w:rPr>
          <w:rFonts w:ascii="Tahoma" w:hAnsi="Tahoma" w:cs="Tahoma"/>
          <w:b/>
          <w:bCs/>
          <w:sz w:val="20"/>
          <w:szCs w:val="20"/>
        </w:rPr>
        <w:t xml:space="preserve">} </w:t>
      </w:r>
      <w:r w:rsidR="00D7633E" w:rsidRPr="00460F69">
        <w:rPr>
          <w:rFonts w:ascii="Tahoma" w:hAnsi="Tahoma" w:cs="Tahoma"/>
          <w:b/>
          <w:bCs/>
          <w:sz w:val="20"/>
          <w:szCs w:val="20"/>
        </w:rPr>
        <w:t xml:space="preserve">OLEH </w:t>
      </w:r>
      <w:r>
        <w:rPr>
          <w:rFonts w:ascii="Tahoma" w:hAnsi="Tahoma" w:cs="Tahoma"/>
          <w:b/>
          <w:bCs/>
          <w:sz w:val="20"/>
          <w:szCs w:val="20"/>
        </w:rPr>
        <w:t>${</w:t>
      </w:r>
      <w:proofErr w:type="spellStart"/>
      <w:r>
        <w:rPr>
          <w:rFonts w:ascii="Tahoma" w:hAnsi="Tahoma" w:cs="Tahoma"/>
          <w:b/>
          <w:bCs/>
          <w:sz w:val="20"/>
          <w:szCs w:val="20"/>
        </w:rPr>
        <w:t>pemrakarsa_big</w:t>
      </w:r>
      <w:proofErr w:type="spellEnd"/>
      <w:r>
        <w:rPr>
          <w:rFonts w:ascii="Tahoma" w:hAnsi="Tahoma" w:cs="Tahoma"/>
          <w:b/>
          <w:bCs/>
          <w:sz w:val="20"/>
          <w:szCs w:val="20"/>
        </w:rPr>
        <w:t>}</w:t>
      </w:r>
    </w:p>
    <w:p w14:paraId="38F17B62" w14:textId="77777777" w:rsidR="00EA6DA2" w:rsidRPr="00460F69" w:rsidRDefault="00EA6DA2" w:rsidP="00EA6DA2">
      <w:pPr>
        <w:jc w:val="center"/>
        <w:rPr>
          <w:rFonts w:ascii="Tahoma" w:hAnsi="Tahoma" w:cs="Tahoma"/>
          <w:b/>
          <w:bCs/>
          <w:sz w:val="20"/>
          <w:szCs w:val="20"/>
          <w:lang w:val="id-ID"/>
        </w:rPr>
      </w:pPr>
    </w:p>
    <w:p w14:paraId="23172290" w14:textId="77777777" w:rsidR="007A2C39" w:rsidRPr="00460F69" w:rsidRDefault="007A2C39" w:rsidP="0046460F">
      <w:pPr>
        <w:rPr>
          <w:rFonts w:ascii="Tahoma" w:hAnsi="Tahoma" w:cs="Tahoma"/>
          <w:sz w:val="20"/>
          <w:szCs w:val="20"/>
          <w:lang w:val="id-ID"/>
        </w:rPr>
      </w:pPr>
      <w:r w:rsidRPr="00460F69">
        <w:rPr>
          <w:rFonts w:ascii="Tahoma" w:hAnsi="Tahoma" w:cs="Tahoma"/>
          <w:sz w:val="20"/>
          <w:szCs w:val="20"/>
          <w:lang w:val="id-ID"/>
        </w:rPr>
        <w:t xml:space="preserve">Nomor   :                       </w:t>
      </w:r>
    </w:p>
    <w:p w14:paraId="4995BE7C" w14:textId="2FA70BCF" w:rsidR="007A2C39" w:rsidRPr="00460F69" w:rsidRDefault="007A2C39" w:rsidP="0046460F">
      <w:pPr>
        <w:rPr>
          <w:rFonts w:ascii="Tahoma" w:hAnsi="Tahoma" w:cs="Tahoma"/>
          <w:sz w:val="20"/>
          <w:szCs w:val="20"/>
        </w:rPr>
      </w:pPr>
      <w:r w:rsidRPr="00460F69">
        <w:rPr>
          <w:rFonts w:ascii="Tahoma" w:hAnsi="Tahoma" w:cs="Tahoma"/>
          <w:sz w:val="20"/>
          <w:szCs w:val="20"/>
          <w:lang w:val="id-ID"/>
        </w:rPr>
        <w:t xml:space="preserve">Tanggal : </w:t>
      </w:r>
      <w:r w:rsidR="006D29A5">
        <w:rPr>
          <w:rFonts w:ascii="Tahoma" w:hAnsi="Tahoma" w:cs="Tahoma"/>
          <w:sz w:val="20"/>
          <w:szCs w:val="20"/>
        </w:rPr>
        <w:t>${</w:t>
      </w:r>
      <w:proofErr w:type="spellStart"/>
      <w:r w:rsidR="006D29A5">
        <w:rPr>
          <w:rFonts w:ascii="Tahoma" w:hAnsi="Tahoma" w:cs="Tahoma"/>
          <w:sz w:val="20"/>
          <w:szCs w:val="20"/>
        </w:rPr>
        <w:t>docs_date</w:t>
      </w:r>
      <w:proofErr w:type="spellEnd"/>
      <w:r w:rsidR="006D29A5">
        <w:rPr>
          <w:rFonts w:ascii="Tahoma" w:hAnsi="Tahoma" w:cs="Tahoma"/>
          <w:sz w:val="20"/>
          <w:szCs w:val="20"/>
        </w:rPr>
        <w:t>}</w:t>
      </w:r>
      <w:r w:rsidR="00A07569" w:rsidRPr="00460F69">
        <w:rPr>
          <w:rFonts w:ascii="Tahoma" w:hAnsi="Tahoma" w:cs="Tahoma"/>
          <w:sz w:val="20"/>
          <w:szCs w:val="20"/>
          <w:lang w:val="id-ID"/>
        </w:rPr>
        <w:t xml:space="preserve">                            </w:t>
      </w:r>
    </w:p>
    <w:p w14:paraId="10B98287" w14:textId="77777777" w:rsidR="00201C21" w:rsidRPr="00460F69" w:rsidRDefault="00201C21" w:rsidP="0046460F">
      <w:pPr>
        <w:jc w:val="center"/>
        <w:rPr>
          <w:rFonts w:ascii="Tahoma" w:hAnsi="Tahoma" w:cs="Tahoma"/>
          <w:sz w:val="20"/>
          <w:szCs w:val="20"/>
          <w:lang w:val="id-ID"/>
        </w:rPr>
      </w:pPr>
    </w:p>
    <w:p w14:paraId="37D1229A" w14:textId="77777777" w:rsidR="00E74ADE" w:rsidRPr="00460F69" w:rsidRDefault="002C484D" w:rsidP="00E74ADE">
      <w:pPr>
        <w:pStyle w:val="BodyText2"/>
        <w:numPr>
          <w:ilvl w:val="0"/>
          <w:numId w:val="1"/>
        </w:numPr>
        <w:ind w:left="567" w:right="-18" w:hanging="567"/>
        <w:jc w:val="both"/>
        <w:rPr>
          <w:rFonts w:ascii="Tahoma" w:hAnsi="Tahoma" w:cs="Tahoma"/>
          <w:b/>
          <w:sz w:val="20"/>
          <w:szCs w:val="20"/>
          <w:lang w:val="en-US"/>
        </w:rPr>
      </w:pPr>
      <w:r w:rsidRPr="00460F69">
        <w:rPr>
          <w:rFonts w:ascii="Tahoma" w:hAnsi="Tahoma" w:cs="Tahoma"/>
          <w:sz w:val="20"/>
          <w:szCs w:val="20"/>
          <w:lang w:val="id-ID"/>
        </w:rPr>
        <w:t xml:space="preserve">  </w:t>
      </w:r>
      <w:r w:rsidR="00EC232D" w:rsidRPr="00460F69">
        <w:rPr>
          <w:rFonts w:ascii="Tahoma" w:hAnsi="Tahoma" w:cs="Tahoma"/>
          <w:b/>
          <w:sz w:val="20"/>
          <w:szCs w:val="20"/>
          <w:lang w:val="id-ID"/>
        </w:rPr>
        <w:t>HAK YANG AKAN DITERBITKAN</w:t>
      </w:r>
    </w:p>
    <w:p w14:paraId="6D293234" w14:textId="2694E8F8" w:rsidR="00C66011" w:rsidRPr="006F55CE" w:rsidRDefault="00E74ADE" w:rsidP="006F55CE">
      <w:pPr>
        <w:pStyle w:val="BodyText2"/>
        <w:ind w:left="709" w:right="-18"/>
        <w:jc w:val="both"/>
        <w:rPr>
          <w:rFonts w:ascii="Tahoma" w:hAnsi="Tahoma" w:cs="Tahoma"/>
          <w:b/>
          <w:bCs/>
          <w:sz w:val="20"/>
          <w:szCs w:val="20"/>
          <w:lang w:val="en-US"/>
        </w:rPr>
      </w:pPr>
      <w:r w:rsidRPr="00460F69">
        <w:rPr>
          <w:rFonts w:ascii="Tahoma" w:hAnsi="Tahoma" w:cs="Tahoma"/>
          <w:sz w:val="20"/>
          <w:szCs w:val="20"/>
          <w:lang w:val="en-ID"/>
        </w:rPr>
        <w:t xml:space="preserve">Keputusan Menteri </w:t>
      </w:r>
      <w:proofErr w:type="spellStart"/>
      <w:r w:rsidRPr="00460F69">
        <w:rPr>
          <w:rFonts w:ascii="Tahoma" w:hAnsi="Tahoma" w:cs="Tahoma"/>
          <w:sz w:val="20"/>
          <w:szCs w:val="20"/>
          <w:lang w:val="en-ID"/>
        </w:rPr>
        <w:t>Lingkungan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Hidup</w:t>
      </w:r>
      <w:proofErr w:type="spellEnd"/>
      <w:r w:rsidRPr="00460F69">
        <w:rPr>
          <w:rFonts w:ascii="Tahoma" w:hAnsi="Tahoma" w:cs="Tahoma"/>
          <w:sz w:val="20"/>
          <w:szCs w:val="20"/>
          <w:lang w:val="en-ID"/>
        </w:rPr>
        <w:t xml:space="preserve"> dan </w:t>
      </w:r>
      <w:proofErr w:type="spellStart"/>
      <w:r w:rsidRPr="00460F69">
        <w:rPr>
          <w:rFonts w:ascii="Tahoma" w:hAnsi="Tahoma" w:cs="Tahoma"/>
          <w:sz w:val="20"/>
          <w:szCs w:val="20"/>
          <w:lang w:val="en-ID"/>
        </w:rPr>
        <w:t>Kehutanan</w:t>
      </w:r>
      <w:proofErr w:type="spellEnd"/>
      <w:r w:rsidRPr="00460F69">
        <w:rPr>
          <w:rFonts w:ascii="Tahoma" w:hAnsi="Tahoma" w:cs="Tahoma"/>
          <w:sz w:val="20"/>
          <w:szCs w:val="20"/>
          <w:lang w:val="en-ID"/>
        </w:rPr>
        <w:t xml:space="preserve"> </w:t>
      </w:r>
      <w:proofErr w:type="spellStart"/>
      <w:r w:rsidRPr="00460F69">
        <w:rPr>
          <w:rFonts w:ascii="Tahoma" w:hAnsi="Tahoma" w:cs="Tahoma"/>
          <w:sz w:val="20"/>
          <w:szCs w:val="20"/>
          <w:lang w:val="en-ID"/>
        </w:rPr>
        <w:t>tentang</w:t>
      </w:r>
      <w:proofErr w:type="spellEnd"/>
      <w:r w:rsidRPr="00460F69">
        <w:rPr>
          <w:rFonts w:ascii="Tahoma" w:hAnsi="Tahoma" w:cs="Tahoma"/>
          <w:sz w:val="20"/>
          <w:szCs w:val="20"/>
          <w:lang w:val="en-ID"/>
        </w:rPr>
        <w:t xml:space="preserve"> </w:t>
      </w:r>
      <w:r w:rsidR="00C66011" w:rsidRPr="00460F69">
        <w:rPr>
          <w:rFonts w:ascii="Tahoma" w:hAnsi="Tahoma" w:cs="Tahoma"/>
          <w:sz w:val="20"/>
          <w:szCs w:val="20"/>
          <w:lang w:val="id-ID"/>
        </w:rPr>
        <w:t>Kelayakan Lingkungan Hidup</w:t>
      </w:r>
      <w:r w:rsidR="004D71F7" w:rsidRPr="00460F69">
        <w:rPr>
          <w:rFonts w:ascii="Tahoma" w:hAnsi="Tahoma" w:cs="Tahoma"/>
          <w:sz w:val="20"/>
          <w:szCs w:val="20"/>
          <w:lang w:val="id-ID"/>
        </w:rPr>
        <w:t xml:space="preserve"> </w:t>
      </w:r>
      <w:proofErr w:type="spellStart"/>
      <w:r w:rsidR="006F55CE" w:rsidRPr="006F55CE">
        <w:rPr>
          <w:rFonts w:ascii="Tahoma" w:hAnsi="Tahoma" w:cs="Tahoma"/>
          <w:bCs/>
          <w:sz w:val="20"/>
          <w:szCs w:val="20"/>
          <w:lang w:val="en-US"/>
        </w:rPr>
        <w:t>Kegiatan</w:t>
      </w:r>
      <w:proofErr w:type="spellEnd"/>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project_title</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Di</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project_address</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project_district</w:t>
      </w:r>
      <w:proofErr w:type="spellEnd"/>
      <w:r w:rsidR="00E6708A">
        <w:rPr>
          <w:rFonts w:ascii="Tahoma" w:hAnsi="Tahoma" w:cs="Tahoma"/>
          <w:bCs/>
          <w:sz w:val="20"/>
          <w:szCs w:val="20"/>
          <w:lang w:val="en-US"/>
        </w:rPr>
        <w:t>}</w:t>
      </w:r>
      <w:r w:rsidR="006F55CE" w:rsidRPr="006F55CE">
        <w:rPr>
          <w:rFonts w:ascii="Tahoma" w:hAnsi="Tahoma" w:cs="Tahoma"/>
          <w:bCs/>
          <w:sz w:val="20"/>
          <w:szCs w:val="20"/>
          <w:lang w:val="en-US"/>
        </w:rPr>
        <w:t xml:space="preserve">, </w:t>
      </w:r>
      <w:r w:rsidR="00E6708A">
        <w:rPr>
          <w:rFonts w:ascii="Tahoma" w:hAnsi="Tahoma" w:cs="Tahoma"/>
          <w:bCs/>
          <w:sz w:val="20"/>
          <w:szCs w:val="20"/>
          <w:lang w:val="en-US"/>
        </w:rPr>
        <w:t>${</w:t>
      </w:r>
      <w:proofErr w:type="spellStart"/>
      <w:r w:rsidR="00E6708A">
        <w:rPr>
          <w:rFonts w:ascii="Tahoma" w:hAnsi="Tahoma" w:cs="Tahoma"/>
          <w:bCs/>
          <w:sz w:val="20"/>
          <w:szCs w:val="20"/>
          <w:lang w:val="en-US"/>
        </w:rPr>
        <w:t>project_province</w:t>
      </w:r>
      <w:proofErr w:type="spellEnd"/>
      <w:r w:rsidR="00E6708A">
        <w:rPr>
          <w:rFonts w:ascii="Tahoma" w:hAnsi="Tahoma" w:cs="Tahoma"/>
          <w:bCs/>
          <w:sz w:val="20"/>
          <w:szCs w:val="20"/>
          <w:lang w:val="en-US"/>
        </w:rPr>
        <w:t xml:space="preserve">} </w:t>
      </w:r>
      <w:r w:rsidR="006F55CE" w:rsidRPr="006F55CE">
        <w:rPr>
          <w:rFonts w:ascii="Tahoma" w:hAnsi="Tahoma" w:cs="Tahoma"/>
          <w:bCs/>
          <w:sz w:val="20"/>
          <w:szCs w:val="20"/>
          <w:lang w:val="en-US"/>
        </w:rPr>
        <w:t>Oleh</w:t>
      </w:r>
      <w:r w:rsidR="00E6708A">
        <w:rPr>
          <w:rFonts w:ascii="Tahoma" w:hAnsi="Tahoma" w:cs="Tahoma"/>
          <w:bCs/>
          <w:sz w:val="20"/>
          <w:szCs w:val="20"/>
          <w:lang w:val="en-US"/>
        </w:rPr>
        <w:t xml:space="preserve"> ${</w:t>
      </w:r>
      <w:proofErr w:type="spellStart"/>
      <w:r w:rsidR="00E6708A">
        <w:rPr>
          <w:rFonts w:ascii="Tahoma" w:hAnsi="Tahoma" w:cs="Tahoma"/>
          <w:bCs/>
          <w:sz w:val="20"/>
          <w:szCs w:val="20"/>
          <w:lang w:val="en-US"/>
        </w:rPr>
        <w:t>pemrakarsa</w:t>
      </w:r>
      <w:proofErr w:type="spellEnd"/>
      <w:r w:rsidR="00E6708A">
        <w:rPr>
          <w:rFonts w:ascii="Tahoma" w:hAnsi="Tahoma" w:cs="Tahoma"/>
          <w:bCs/>
          <w:sz w:val="20"/>
          <w:szCs w:val="20"/>
          <w:lang w:val="en-US"/>
        </w:rPr>
        <w:t>}</w:t>
      </w:r>
    </w:p>
    <w:p w14:paraId="6077E0F0" w14:textId="77777777" w:rsidR="00241761" w:rsidRPr="00460F69" w:rsidRDefault="00241761" w:rsidP="0046460F">
      <w:pPr>
        <w:pStyle w:val="BodyText2"/>
        <w:tabs>
          <w:tab w:val="left" w:pos="709"/>
        </w:tabs>
        <w:ind w:left="709" w:right="-18"/>
        <w:jc w:val="both"/>
        <w:rPr>
          <w:rFonts w:ascii="Tahoma" w:hAnsi="Tahoma" w:cs="Tahoma"/>
          <w:sz w:val="20"/>
          <w:szCs w:val="20"/>
          <w:lang w:val="id-ID"/>
        </w:rPr>
      </w:pPr>
    </w:p>
    <w:p w14:paraId="71FD2E54" w14:textId="77777777" w:rsidR="00241761" w:rsidRPr="00460F69" w:rsidRDefault="00EC232D" w:rsidP="00937A17">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DATA PEMOHON</w:t>
      </w:r>
    </w:p>
    <w:tbl>
      <w:tblPr>
        <w:tblW w:w="0" w:type="auto"/>
        <w:tblInd w:w="817" w:type="dxa"/>
        <w:tblLayout w:type="fixed"/>
        <w:tblLook w:val="04A0" w:firstRow="1" w:lastRow="0" w:firstColumn="1" w:lastColumn="0" w:noHBand="0" w:noVBand="1"/>
      </w:tblPr>
      <w:tblGrid>
        <w:gridCol w:w="450"/>
        <w:gridCol w:w="2610"/>
        <w:gridCol w:w="270"/>
        <w:gridCol w:w="4320"/>
      </w:tblGrid>
      <w:tr w:rsidR="00937A17" w:rsidRPr="00460F69" w14:paraId="46C27400" w14:textId="77777777" w:rsidTr="001559B3">
        <w:tc>
          <w:tcPr>
            <w:tcW w:w="450" w:type="dxa"/>
            <w:shd w:val="clear" w:color="auto" w:fill="auto"/>
          </w:tcPr>
          <w:p w14:paraId="18E72F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1.</w:t>
            </w:r>
          </w:p>
        </w:tc>
        <w:tc>
          <w:tcPr>
            <w:tcW w:w="2610" w:type="dxa"/>
            <w:shd w:val="clear" w:color="auto" w:fill="auto"/>
          </w:tcPr>
          <w:p w14:paraId="7824527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 xml:space="preserve">Nama Usaha dan/ atau kegiatan </w:t>
            </w:r>
          </w:p>
        </w:tc>
        <w:tc>
          <w:tcPr>
            <w:tcW w:w="270" w:type="dxa"/>
            <w:shd w:val="clear" w:color="auto" w:fill="auto"/>
          </w:tcPr>
          <w:p w14:paraId="247C212E"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4911B10F" w14:textId="2AE63A53" w:rsidR="00937A17" w:rsidRPr="00460F69" w:rsidRDefault="007E1D1B" w:rsidP="007A1E78">
            <w:pPr>
              <w:pStyle w:val="BodyTextIndent3"/>
              <w:tabs>
                <w:tab w:val="left" w:pos="269"/>
              </w:tabs>
              <w:spacing w:after="0"/>
              <w:ind w:left="0"/>
              <w:jc w:val="left"/>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project_title</w:t>
            </w:r>
            <w:proofErr w:type="spellEnd"/>
            <w:r>
              <w:rPr>
                <w:rFonts w:ascii="Tahoma" w:hAnsi="Tahoma" w:cs="Tahoma"/>
                <w:sz w:val="20"/>
                <w:szCs w:val="20"/>
              </w:rPr>
              <w:t>}</w:t>
            </w:r>
          </w:p>
        </w:tc>
      </w:tr>
      <w:tr w:rsidR="00937A17" w:rsidRPr="00460F69" w14:paraId="33D8DEDB" w14:textId="77777777" w:rsidTr="001559B3">
        <w:tc>
          <w:tcPr>
            <w:tcW w:w="450" w:type="dxa"/>
            <w:shd w:val="clear" w:color="auto" w:fill="auto"/>
          </w:tcPr>
          <w:p w14:paraId="2CE8FEE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2.</w:t>
            </w:r>
          </w:p>
        </w:tc>
        <w:tc>
          <w:tcPr>
            <w:tcW w:w="2610" w:type="dxa"/>
            <w:shd w:val="clear" w:color="auto" w:fill="auto"/>
          </w:tcPr>
          <w:p w14:paraId="018730F9" w14:textId="77777777" w:rsidR="00937A17" w:rsidRPr="00460F69" w:rsidRDefault="00937A17" w:rsidP="00937A17">
            <w:pPr>
              <w:pStyle w:val="BodyTextIndent3"/>
              <w:tabs>
                <w:tab w:val="left" w:pos="2665"/>
              </w:tabs>
              <w:spacing w:after="0"/>
              <w:ind w:left="0"/>
              <w:rPr>
                <w:rFonts w:ascii="Tahoma" w:hAnsi="Tahoma" w:cs="Tahoma"/>
                <w:sz w:val="20"/>
                <w:szCs w:val="20"/>
              </w:rPr>
            </w:pPr>
            <w:r w:rsidRPr="00460F69">
              <w:rPr>
                <w:rFonts w:ascii="Tahoma" w:hAnsi="Tahoma" w:cs="Tahoma"/>
                <w:sz w:val="20"/>
                <w:szCs w:val="20"/>
                <w:lang w:val="es-ES"/>
              </w:rPr>
              <w:t>Jenis Usaha dan/atau Kegiatan</w:t>
            </w:r>
          </w:p>
        </w:tc>
        <w:tc>
          <w:tcPr>
            <w:tcW w:w="270" w:type="dxa"/>
            <w:shd w:val="clear" w:color="auto" w:fill="auto"/>
          </w:tcPr>
          <w:p w14:paraId="3A6E6027"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376B8BA4" w14:textId="37BC18FA" w:rsidR="00937A17" w:rsidRPr="00460F69" w:rsidRDefault="00065328" w:rsidP="00937A17">
            <w:pPr>
              <w:pStyle w:val="BodyTextIndent3"/>
              <w:tabs>
                <w:tab w:val="left" w:pos="1890"/>
              </w:tabs>
              <w:spacing w:after="0"/>
              <w:ind w:left="0"/>
              <w:rPr>
                <w:rFonts w:ascii="Tahoma" w:hAnsi="Tahoma" w:cs="Tahoma"/>
                <w:sz w:val="20"/>
                <w:szCs w:val="20"/>
              </w:rPr>
            </w:pPr>
            <w:r>
              <w:rPr>
                <w:rFonts w:ascii="Tahoma" w:hAnsi="Tahoma" w:cs="Tahoma"/>
                <w:sz w:val="20"/>
                <w:szCs w:val="20"/>
              </w:rPr>
              <w:t>${</w:t>
            </w:r>
            <w:proofErr w:type="spellStart"/>
            <w:r>
              <w:rPr>
                <w:rFonts w:ascii="Tahoma" w:hAnsi="Tahoma" w:cs="Tahoma"/>
                <w:sz w:val="20"/>
                <w:szCs w:val="20"/>
              </w:rPr>
              <w:t>project_type</w:t>
            </w:r>
            <w:proofErr w:type="spellEnd"/>
            <w:r>
              <w:rPr>
                <w:rFonts w:ascii="Tahoma" w:hAnsi="Tahoma" w:cs="Tahoma"/>
                <w:sz w:val="20"/>
                <w:szCs w:val="20"/>
              </w:rPr>
              <w:t>}</w:t>
            </w:r>
          </w:p>
        </w:tc>
      </w:tr>
      <w:tr w:rsidR="00937A17" w:rsidRPr="00460F69" w14:paraId="0E0432BE" w14:textId="77777777" w:rsidTr="001559B3">
        <w:tc>
          <w:tcPr>
            <w:tcW w:w="450" w:type="dxa"/>
            <w:shd w:val="clear" w:color="auto" w:fill="auto"/>
          </w:tcPr>
          <w:p w14:paraId="21EA4DF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3.</w:t>
            </w:r>
          </w:p>
        </w:tc>
        <w:tc>
          <w:tcPr>
            <w:tcW w:w="2610" w:type="dxa"/>
            <w:shd w:val="clear" w:color="auto" w:fill="auto"/>
          </w:tcPr>
          <w:p w14:paraId="34BD4DAD" w14:textId="77777777" w:rsidR="00937A17" w:rsidRPr="00460F69" w:rsidRDefault="00937A17" w:rsidP="00937A17">
            <w:pPr>
              <w:pStyle w:val="BodyTextIndent3"/>
              <w:tabs>
                <w:tab w:val="left" w:pos="1890"/>
              </w:tabs>
              <w:spacing w:after="0"/>
              <w:ind w:left="0"/>
              <w:rPr>
                <w:rFonts w:ascii="Tahoma" w:hAnsi="Tahoma" w:cs="Tahoma"/>
                <w:sz w:val="20"/>
                <w:szCs w:val="20"/>
                <w:lang w:val="es-ES"/>
              </w:rPr>
            </w:pPr>
            <w:r w:rsidRPr="00460F69">
              <w:rPr>
                <w:rFonts w:ascii="Tahoma" w:hAnsi="Tahoma" w:cs="Tahoma"/>
                <w:sz w:val="20"/>
                <w:szCs w:val="20"/>
                <w:lang w:val="es-ES"/>
              </w:rPr>
              <w:t xml:space="preserve">Penanggung Jawab </w:t>
            </w:r>
          </w:p>
          <w:p w14:paraId="5D59BCFD"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s-ES"/>
              </w:rPr>
              <w:t>Usaha dan/ atau kegiatan</w:t>
            </w:r>
          </w:p>
        </w:tc>
        <w:tc>
          <w:tcPr>
            <w:tcW w:w="270" w:type="dxa"/>
            <w:shd w:val="clear" w:color="auto" w:fill="auto"/>
          </w:tcPr>
          <w:p w14:paraId="56B41944"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563A19FF" w14:textId="42F43198" w:rsidR="00937A17" w:rsidRPr="00460F69" w:rsidRDefault="009D5A3B" w:rsidP="000E0499">
            <w:pPr>
              <w:pStyle w:val="BodyTextIndent3"/>
              <w:spacing w:after="0"/>
              <w:ind w:left="0"/>
              <w:jc w:val="left"/>
              <w:rPr>
                <w:rFonts w:ascii="Tahoma" w:hAnsi="Tahoma" w:cs="Tahoma"/>
                <w:sz w:val="20"/>
                <w:szCs w:val="20"/>
              </w:rPr>
            </w:pPr>
            <w:r>
              <w:rPr>
                <w:rFonts w:ascii="Tahoma" w:hAnsi="Tahoma" w:cs="Tahoma"/>
                <w:sz w:val="20"/>
                <w:szCs w:val="20"/>
              </w:rPr>
              <w:t>${pic}</w:t>
            </w:r>
          </w:p>
        </w:tc>
      </w:tr>
      <w:tr w:rsidR="00937A17" w:rsidRPr="00460F69" w14:paraId="645B6142" w14:textId="77777777" w:rsidTr="001559B3">
        <w:tc>
          <w:tcPr>
            <w:tcW w:w="450" w:type="dxa"/>
            <w:shd w:val="clear" w:color="auto" w:fill="auto"/>
          </w:tcPr>
          <w:p w14:paraId="521B541A"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4.</w:t>
            </w:r>
          </w:p>
        </w:tc>
        <w:tc>
          <w:tcPr>
            <w:tcW w:w="2610" w:type="dxa"/>
            <w:shd w:val="clear" w:color="auto" w:fill="auto"/>
          </w:tcPr>
          <w:p w14:paraId="7D76424F"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id-ID"/>
              </w:rPr>
              <w:t>Jabatan</w:t>
            </w:r>
          </w:p>
        </w:tc>
        <w:tc>
          <w:tcPr>
            <w:tcW w:w="270" w:type="dxa"/>
            <w:shd w:val="clear" w:color="auto" w:fill="auto"/>
          </w:tcPr>
          <w:p w14:paraId="3CDABAE0" w14:textId="77777777" w:rsidR="00937A17" w:rsidRPr="00460F69" w:rsidRDefault="00937A17"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2E3FE5B0" w14:textId="63C1CDE0" w:rsidR="00134686" w:rsidRPr="00460F69" w:rsidRDefault="00F712CC" w:rsidP="000E0499">
            <w:pPr>
              <w:pStyle w:val="BodyTextIndent3"/>
              <w:tabs>
                <w:tab w:val="left" w:pos="1890"/>
              </w:tabs>
              <w:spacing w:after="0"/>
              <w:ind w:left="0"/>
              <w:rPr>
                <w:rFonts w:ascii="Tahoma" w:hAnsi="Tahoma" w:cs="Tahoma"/>
                <w:sz w:val="20"/>
                <w:szCs w:val="20"/>
              </w:rPr>
            </w:pPr>
            <w:proofErr w:type="spellStart"/>
            <w:r>
              <w:rPr>
                <w:rFonts w:ascii="Tahoma" w:hAnsi="Tahoma" w:cs="Tahoma"/>
                <w:sz w:val="20"/>
                <w:szCs w:val="20"/>
              </w:rPr>
              <w:t>Direktur</w:t>
            </w:r>
            <w:proofErr w:type="spellEnd"/>
          </w:p>
        </w:tc>
      </w:tr>
      <w:tr w:rsidR="004D60E4" w:rsidRPr="00460F69" w14:paraId="17F1A1FE" w14:textId="77777777" w:rsidTr="001559B3">
        <w:tc>
          <w:tcPr>
            <w:tcW w:w="450" w:type="dxa"/>
            <w:shd w:val="clear" w:color="auto" w:fill="auto"/>
          </w:tcPr>
          <w:p w14:paraId="20AF1664"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5.</w:t>
            </w:r>
          </w:p>
        </w:tc>
        <w:tc>
          <w:tcPr>
            <w:tcW w:w="2610" w:type="dxa"/>
            <w:shd w:val="clear" w:color="auto" w:fill="auto"/>
          </w:tcPr>
          <w:p w14:paraId="77FAC601"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 xml:space="preserve">Alamat Kantor             </w:t>
            </w:r>
          </w:p>
        </w:tc>
        <w:tc>
          <w:tcPr>
            <w:tcW w:w="270" w:type="dxa"/>
            <w:shd w:val="clear" w:color="auto" w:fill="auto"/>
          </w:tcPr>
          <w:p w14:paraId="6A8AFFBC" w14:textId="77777777" w:rsidR="004D60E4" w:rsidRPr="00460F69" w:rsidRDefault="004D60E4" w:rsidP="00937A17">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7181B45F" w14:textId="321D5963" w:rsidR="004D60E4" w:rsidRPr="00460F69" w:rsidRDefault="009D5A3B" w:rsidP="004D60E4">
            <w:pPr>
              <w:tabs>
                <w:tab w:val="left" w:pos="0"/>
                <w:tab w:val="left" w:pos="412"/>
                <w:tab w:val="left" w:pos="2340"/>
                <w:tab w:val="left" w:pos="3840"/>
                <w:tab w:val="left" w:pos="3969"/>
              </w:tabs>
              <w:rPr>
                <w:rFonts w:ascii="Tahoma" w:hAnsi="Tahoma" w:cs="Tahoma"/>
                <w:color w:val="000000"/>
                <w:sz w:val="20"/>
                <w:szCs w:val="20"/>
              </w:rPr>
            </w:pPr>
            <w:r>
              <w:rPr>
                <w:rFonts w:ascii="Tahoma" w:hAnsi="Tahoma" w:cs="Tahoma"/>
                <w:color w:val="000000"/>
                <w:sz w:val="20"/>
                <w:szCs w:val="20"/>
              </w:rPr>
              <w:t>${</w:t>
            </w:r>
            <w:proofErr w:type="spellStart"/>
            <w:r>
              <w:rPr>
                <w:rFonts w:ascii="Tahoma" w:hAnsi="Tahoma" w:cs="Tahoma"/>
                <w:color w:val="000000"/>
                <w:sz w:val="20"/>
                <w:szCs w:val="20"/>
              </w:rPr>
              <w:t>pemrakarsa_address</w:t>
            </w:r>
            <w:proofErr w:type="spellEnd"/>
            <w:r>
              <w:rPr>
                <w:rFonts w:ascii="Tahoma" w:hAnsi="Tahoma" w:cs="Tahoma"/>
                <w:color w:val="000000"/>
                <w:sz w:val="20"/>
                <w:szCs w:val="20"/>
              </w:rPr>
              <w:t>}</w:t>
            </w:r>
          </w:p>
        </w:tc>
      </w:tr>
      <w:tr w:rsidR="004D60E4" w:rsidRPr="00460F69" w14:paraId="7C4093D4" w14:textId="77777777" w:rsidTr="001559B3">
        <w:tc>
          <w:tcPr>
            <w:tcW w:w="450" w:type="dxa"/>
            <w:shd w:val="clear" w:color="auto" w:fill="auto"/>
          </w:tcPr>
          <w:p w14:paraId="2BE03BF5" w14:textId="77777777" w:rsidR="004D60E4" w:rsidRPr="00460F69" w:rsidRDefault="00AC55D8"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en-ID"/>
              </w:rPr>
              <w:t>6</w:t>
            </w:r>
            <w:r w:rsidR="004D60E4" w:rsidRPr="00460F69">
              <w:rPr>
                <w:rFonts w:ascii="Tahoma" w:hAnsi="Tahoma" w:cs="Tahoma"/>
                <w:sz w:val="20"/>
                <w:szCs w:val="20"/>
              </w:rPr>
              <w:t>.</w:t>
            </w:r>
          </w:p>
        </w:tc>
        <w:tc>
          <w:tcPr>
            <w:tcW w:w="2610" w:type="dxa"/>
            <w:shd w:val="clear" w:color="auto" w:fill="auto"/>
          </w:tcPr>
          <w:p w14:paraId="5468DFB3"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lang w:val="fi-FI"/>
              </w:rPr>
              <w:t>Lokasi Usaha dan/ atau kegiatan</w:t>
            </w:r>
          </w:p>
        </w:tc>
        <w:tc>
          <w:tcPr>
            <w:tcW w:w="270" w:type="dxa"/>
            <w:shd w:val="clear" w:color="auto" w:fill="auto"/>
          </w:tcPr>
          <w:p w14:paraId="565AAA9F" w14:textId="77777777" w:rsidR="004D60E4" w:rsidRPr="00460F69" w:rsidRDefault="004D60E4" w:rsidP="00134686">
            <w:pPr>
              <w:pStyle w:val="BodyTextIndent3"/>
              <w:tabs>
                <w:tab w:val="left" w:pos="1890"/>
              </w:tabs>
              <w:spacing w:after="0"/>
              <w:ind w:left="0"/>
              <w:rPr>
                <w:rFonts w:ascii="Tahoma" w:hAnsi="Tahoma" w:cs="Tahoma"/>
                <w:sz w:val="20"/>
                <w:szCs w:val="20"/>
              </w:rPr>
            </w:pPr>
            <w:r w:rsidRPr="00460F69">
              <w:rPr>
                <w:rFonts w:ascii="Tahoma" w:hAnsi="Tahoma" w:cs="Tahoma"/>
                <w:sz w:val="20"/>
                <w:szCs w:val="20"/>
              </w:rPr>
              <w:t>:</w:t>
            </w:r>
          </w:p>
        </w:tc>
        <w:tc>
          <w:tcPr>
            <w:tcW w:w="4320" w:type="dxa"/>
            <w:shd w:val="clear" w:color="auto" w:fill="auto"/>
          </w:tcPr>
          <w:p w14:paraId="6F50725F" w14:textId="1B6AB58F" w:rsidR="004D60E4" w:rsidRPr="00460F69" w:rsidRDefault="009D5A3B" w:rsidP="004D60E4">
            <w:pPr>
              <w:pStyle w:val="BodyTextIndent3"/>
              <w:tabs>
                <w:tab w:val="left" w:pos="1890"/>
              </w:tabs>
              <w:spacing w:after="0"/>
              <w:ind w:left="0"/>
              <w:rPr>
                <w:rFonts w:ascii="Tahoma" w:hAnsi="Tahoma" w:cs="Tahoma"/>
                <w:sz w:val="20"/>
                <w:szCs w:val="20"/>
                <w:lang w:val="sv-SE"/>
              </w:rPr>
            </w:pPr>
            <w:r>
              <w:rPr>
                <w:rFonts w:ascii="Tahoma" w:hAnsi="Tahoma" w:cs="Tahoma"/>
                <w:sz w:val="20"/>
                <w:szCs w:val="20"/>
                <w:lang w:val="sv-SE"/>
              </w:rPr>
              <w:t>${project_address}, ${project_district}, ${project_province}</w:t>
            </w:r>
          </w:p>
        </w:tc>
      </w:tr>
    </w:tbl>
    <w:p w14:paraId="54742CD1" w14:textId="77777777" w:rsidR="000D18EC" w:rsidRPr="00460F69" w:rsidRDefault="000D18EC" w:rsidP="0046460F">
      <w:pPr>
        <w:pStyle w:val="BodyText2"/>
        <w:ind w:right="-18"/>
        <w:jc w:val="both"/>
        <w:rPr>
          <w:rFonts w:ascii="Tahoma" w:hAnsi="Tahoma" w:cs="Tahoma"/>
          <w:sz w:val="20"/>
          <w:szCs w:val="20"/>
          <w:lang w:val="en-US"/>
        </w:rPr>
      </w:pPr>
    </w:p>
    <w:p w14:paraId="07E8310F" w14:textId="77777777" w:rsidR="00241761" w:rsidRPr="00460F69" w:rsidRDefault="006E4FAE" w:rsidP="0046460F">
      <w:pPr>
        <w:pStyle w:val="BodyText2"/>
        <w:numPr>
          <w:ilvl w:val="0"/>
          <w:numId w:val="1"/>
        </w:numPr>
        <w:ind w:left="270" w:right="-18" w:hanging="270"/>
        <w:jc w:val="both"/>
        <w:rPr>
          <w:rFonts w:ascii="Tahoma" w:hAnsi="Tahoma" w:cs="Tahoma"/>
          <w:sz w:val="20"/>
          <w:szCs w:val="20"/>
          <w:lang w:val="en-US"/>
        </w:rPr>
      </w:pPr>
      <w:r w:rsidRPr="00460F69">
        <w:rPr>
          <w:rFonts w:ascii="Tahoma" w:hAnsi="Tahoma" w:cs="Tahoma"/>
          <w:b/>
          <w:sz w:val="20"/>
          <w:szCs w:val="20"/>
          <w:lang w:val="id-ID"/>
        </w:rPr>
        <w:t>SURAT PERMOHONAN</w:t>
      </w:r>
    </w:p>
    <w:p w14:paraId="71AECBD6" w14:textId="77777777" w:rsidR="00937A17" w:rsidRPr="00460F69" w:rsidRDefault="000E0499" w:rsidP="000E3499">
      <w:pPr>
        <w:pStyle w:val="BodyText2"/>
        <w:ind w:left="709" w:right="-18"/>
        <w:jc w:val="both"/>
        <w:rPr>
          <w:rFonts w:ascii="Tahoma" w:hAnsi="Tahoma" w:cs="Tahoma"/>
          <w:bCs/>
          <w:sz w:val="20"/>
          <w:szCs w:val="20"/>
        </w:rPr>
      </w:pPr>
      <w:r w:rsidRPr="00460F69">
        <w:rPr>
          <w:rFonts w:ascii="Tahoma" w:hAnsi="Tahoma" w:cs="Tahoma"/>
          <w:bCs/>
          <w:sz w:val="20"/>
          <w:szCs w:val="20"/>
        </w:rPr>
        <w:t xml:space="preserve">Surat </w:t>
      </w:r>
      <w:r w:rsidR="006F55CE">
        <w:rPr>
          <w:rFonts w:ascii="Tahoma" w:hAnsi="Tahoma" w:cs="Tahoma"/>
          <w:bCs/>
          <w:sz w:val="20"/>
          <w:szCs w:val="20"/>
        </w:rPr>
        <w:t>Permohonan.......</w:t>
      </w:r>
    </w:p>
    <w:p w14:paraId="59CEC435" w14:textId="77777777" w:rsidR="00F63136" w:rsidRPr="00460F69" w:rsidRDefault="00F63136" w:rsidP="0046460F">
      <w:pPr>
        <w:tabs>
          <w:tab w:val="left" w:pos="1418"/>
        </w:tabs>
        <w:ind w:left="1800"/>
        <w:rPr>
          <w:rFonts w:ascii="Tahoma" w:hAnsi="Tahoma" w:cs="Tahoma"/>
          <w:sz w:val="20"/>
          <w:szCs w:val="20"/>
          <w:lang w:val="id-ID"/>
        </w:rPr>
      </w:pPr>
    </w:p>
    <w:p w14:paraId="6C49FBA5" w14:textId="77777777" w:rsidR="006E4FAE" w:rsidRPr="00460F69" w:rsidRDefault="006F55CE" w:rsidP="0046460F">
      <w:pPr>
        <w:pStyle w:val="BodyText2"/>
        <w:numPr>
          <w:ilvl w:val="0"/>
          <w:numId w:val="1"/>
        </w:numPr>
        <w:ind w:left="709" w:right="-18" w:hanging="709"/>
        <w:jc w:val="both"/>
        <w:rPr>
          <w:rFonts w:ascii="Tahoma" w:hAnsi="Tahoma" w:cs="Tahoma"/>
          <w:sz w:val="20"/>
          <w:szCs w:val="20"/>
          <w:lang w:val="en-US"/>
        </w:rPr>
      </w:pPr>
      <w:r>
        <w:rPr>
          <w:rFonts w:ascii="Tahoma" w:hAnsi="Tahoma" w:cs="Tahoma"/>
          <w:b/>
          <w:sz w:val="20"/>
          <w:szCs w:val="20"/>
          <w:lang w:val="en-US"/>
        </w:rPr>
        <w:t>PERSETUJUAN AWAL</w:t>
      </w:r>
      <w:r w:rsidR="006E4FAE" w:rsidRPr="00460F69">
        <w:rPr>
          <w:rFonts w:ascii="Tahoma" w:hAnsi="Tahoma" w:cs="Tahoma"/>
          <w:b/>
          <w:sz w:val="20"/>
          <w:szCs w:val="20"/>
          <w:lang w:val="id-ID"/>
        </w:rPr>
        <w:t xml:space="preserve"> YANG SUDAH DIMILIKI</w:t>
      </w:r>
    </w:p>
    <w:p w14:paraId="6D47D356" w14:textId="77777777" w:rsidR="00A02175" w:rsidRPr="00460F69" w:rsidRDefault="00A74C5B" w:rsidP="00AC55D8">
      <w:pPr>
        <w:pStyle w:val="BodyText2"/>
        <w:ind w:left="709" w:right="-18"/>
        <w:jc w:val="both"/>
        <w:rPr>
          <w:rFonts w:ascii="Tahoma" w:hAnsi="Tahoma" w:cs="Tahoma"/>
          <w:sz w:val="20"/>
          <w:szCs w:val="20"/>
          <w:lang w:val="en-AU"/>
        </w:rPr>
      </w:pPr>
      <w:r w:rsidRPr="00460F69">
        <w:rPr>
          <w:rFonts w:ascii="Tahoma" w:hAnsi="Tahoma" w:cs="Tahoma"/>
          <w:sz w:val="20"/>
          <w:szCs w:val="20"/>
          <w:lang w:val="en-AU"/>
        </w:rPr>
        <w:t xml:space="preserve">Keputusan </w:t>
      </w:r>
      <w:r w:rsidR="006F55CE">
        <w:rPr>
          <w:rFonts w:ascii="Tahoma" w:hAnsi="Tahoma" w:cs="Tahoma"/>
          <w:sz w:val="20"/>
          <w:szCs w:val="20"/>
          <w:lang w:val="en-AU"/>
        </w:rPr>
        <w:t>……..</w:t>
      </w:r>
    </w:p>
    <w:p w14:paraId="778387BE" w14:textId="77777777" w:rsidR="002A1A0E" w:rsidRPr="00460F69" w:rsidRDefault="002A1A0E" w:rsidP="000E3499">
      <w:pPr>
        <w:pStyle w:val="BodyText2"/>
        <w:ind w:left="1069" w:right="-18"/>
        <w:jc w:val="both"/>
        <w:rPr>
          <w:rFonts w:ascii="Tahoma" w:hAnsi="Tahoma" w:cs="Tahoma"/>
          <w:sz w:val="20"/>
          <w:szCs w:val="20"/>
          <w:lang w:val="en-AU"/>
        </w:rPr>
      </w:pPr>
    </w:p>
    <w:p w14:paraId="0BFB8DD2" w14:textId="77777777" w:rsidR="00241761" w:rsidRPr="00460F69" w:rsidRDefault="006E4FAE" w:rsidP="00CE00DF">
      <w:pPr>
        <w:pStyle w:val="BodyText2"/>
        <w:numPr>
          <w:ilvl w:val="0"/>
          <w:numId w:val="1"/>
        </w:numPr>
        <w:ind w:left="709" w:right="-18" w:hanging="709"/>
        <w:jc w:val="both"/>
        <w:rPr>
          <w:rFonts w:ascii="Tahoma" w:hAnsi="Tahoma" w:cs="Tahoma"/>
          <w:b/>
          <w:sz w:val="20"/>
          <w:szCs w:val="20"/>
          <w:lang w:val="en-US"/>
        </w:rPr>
      </w:pPr>
      <w:r w:rsidRPr="00460F69">
        <w:rPr>
          <w:rFonts w:ascii="Tahoma" w:hAnsi="Tahoma" w:cs="Tahoma"/>
          <w:b/>
          <w:sz w:val="20"/>
          <w:szCs w:val="20"/>
          <w:lang w:val="id-ID"/>
        </w:rPr>
        <w:t>DASAR HUKUM</w:t>
      </w:r>
    </w:p>
    <w:p w14:paraId="4C7C6643"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 xml:space="preserve">Undang-Undang Nomor 32 Tahun 2009 tentang Perlindungan dan Pengelolaan Lingkungan Hidup (Lembaran Negara Republik Indonesia Tahun 2009 Nomor 140, Tambahan Lembaran Negara Republik Indonesia Nomor 5059) sebagaimana telah diubah dengan Undang-Undang Nomor 11 Tahun 2020 tentang Cipta Kerja (Lembaran Negara Republik Indonesia Tahun 2020 Nomor 245, Tambahan Lembaran Negara Republik Indonesia Nomor 6573); </w:t>
      </w:r>
    </w:p>
    <w:p w14:paraId="5B6C0249"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Pemerintah Nomor 22 Tahun 2021 Tentang Penyelenggaraan Perlindungan dan Pengelolaan Lingkungan Hidup (Lembaran Negara Republik Indonesia Tahun 2020 Nomor 32, Tambahan Lembaran Negara Republik Indonesia Nomor 6634);</w:t>
      </w:r>
    </w:p>
    <w:p w14:paraId="59A0A494"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Presiden Nomor 92 Tahun 2020 tentang Kementerian Lingkungan Hidup dan Kehutanan (Lembaran Negara Republik Indonesia Tahun 2020 Nomor 209);</w:t>
      </w:r>
    </w:p>
    <w:p w14:paraId="02D6977D" w14:textId="77777777" w:rsidR="006F55CE" w:rsidRPr="006F55CE" w:rsidRDefault="006F55CE" w:rsidP="006F55CE">
      <w:pPr>
        <w:numPr>
          <w:ilvl w:val="2"/>
          <w:numId w:val="5"/>
        </w:numPr>
        <w:spacing w:after="240"/>
        <w:ind w:left="1134" w:hanging="425"/>
        <w:contextualSpacing/>
        <w:rPr>
          <w:rFonts w:ascii="Tahoma" w:hAnsi="Tahoma" w:cs="Tahoma"/>
          <w:sz w:val="20"/>
          <w:szCs w:val="20"/>
          <w:lang w:val="id-ID"/>
        </w:rPr>
      </w:pPr>
      <w:r w:rsidRPr="006F55CE">
        <w:rPr>
          <w:rFonts w:ascii="Tahoma" w:hAnsi="Tahoma" w:cs="Tahoma"/>
          <w:sz w:val="20"/>
          <w:szCs w:val="20"/>
          <w:lang w:val="id-ID"/>
        </w:rPr>
        <w:t>Peraturan Menteri Lingkungan Hidup dan Kehutanan Nomor 4 Tahun 2021 tentang Daftar Usaha dan/atau Kegiatan yang Wajib Memiliki AMDAL, UKL-UPL atau SPPL (Berita Negara Republik Indonesia Tahun 2021 Nomor 267);</w:t>
      </w:r>
    </w:p>
    <w:p w14:paraId="7D7E4217" w14:textId="77777777" w:rsidR="00A36158" w:rsidRPr="00460F69" w:rsidRDefault="006F55CE" w:rsidP="006F55CE">
      <w:pPr>
        <w:numPr>
          <w:ilvl w:val="2"/>
          <w:numId w:val="5"/>
        </w:numPr>
        <w:spacing w:after="240"/>
        <w:ind w:left="1134" w:hanging="425"/>
        <w:contextualSpacing/>
        <w:rPr>
          <w:rFonts w:ascii="Tahoma" w:hAnsi="Tahoma" w:cs="Tahoma"/>
          <w:sz w:val="20"/>
          <w:szCs w:val="20"/>
        </w:rPr>
      </w:pPr>
      <w:r w:rsidRPr="006F55CE">
        <w:rPr>
          <w:rFonts w:ascii="Tahoma" w:hAnsi="Tahoma" w:cs="Tahoma"/>
          <w:sz w:val="20"/>
          <w:szCs w:val="20"/>
          <w:lang w:val="id-ID"/>
        </w:rPr>
        <w:t>Peraturan Menteri Lingkungan Hidup dan Kehutanan Nomor 15 Tahun 2021 tentang Organisasi dan Tata Kerja Kementerian Lingkungan Hidup dan Kehutanan (Berita Negara Republik Indonesia Tahun 2021 Nomor 756).</w:t>
      </w:r>
    </w:p>
    <w:p w14:paraId="6FBA6896" w14:textId="77777777" w:rsidR="006E4FAE" w:rsidRPr="00124532" w:rsidRDefault="006E4FAE" w:rsidP="00040833">
      <w:pPr>
        <w:rPr>
          <w:rFonts w:ascii="Tahoma" w:hAnsi="Tahoma" w:cs="Tahoma"/>
          <w:sz w:val="20"/>
          <w:szCs w:val="20"/>
          <w:lang w:val="id-ID"/>
        </w:rPr>
      </w:pPr>
    </w:p>
    <w:p w14:paraId="5D4B398D" w14:textId="77777777" w:rsidR="00241761" w:rsidRPr="00460F69" w:rsidRDefault="002C5AF8" w:rsidP="00CE00DF">
      <w:pPr>
        <w:pStyle w:val="BodyText2"/>
        <w:numPr>
          <w:ilvl w:val="0"/>
          <w:numId w:val="1"/>
        </w:numPr>
        <w:ind w:left="709" w:right="-18" w:hanging="709"/>
        <w:jc w:val="both"/>
        <w:rPr>
          <w:rFonts w:ascii="Tahoma" w:hAnsi="Tahoma" w:cs="Tahoma"/>
          <w:sz w:val="20"/>
          <w:szCs w:val="20"/>
          <w:lang w:val="en-US"/>
        </w:rPr>
      </w:pPr>
      <w:r w:rsidRPr="00124532">
        <w:rPr>
          <w:rFonts w:ascii="Tahoma" w:hAnsi="Tahoma" w:cs="Tahoma"/>
          <w:b/>
          <w:sz w:val="20"/>
          <w:szCs w:val="20"/>
        </w:rPr>
        <w:t>HASIL PENELAAHAN</w:t>
      </w:r>
    </w:p>
    <w:p w14:paraId="29EBC831" w14:textId="77777777" w:rsidR="006E4FAE" w:rsidRPr="00460F69" w:rsidRDefault="006E4FAE" w:rsidP="001D38B9">
      <w:pPr>
        <w:pStyle w:val="BodyText2"/>
        <w:ind w:right="-18"/>
        <w:jc w:val="both"/>
        <w:rPr>
          <w:rFonts w:ascii="Tahoma" w:hAnsi="Tahoma" w:cs="Tahoma"/>
          <w:b/>
          <w:sz w:val="20"/>
          <w:szCs w:val="20"/>
        </w:rPr>
      </w:pPr>
      <w:r w:rsidRPr="00460F69">
        <w:rPr>
          <w:rFonts w:ascii="Tahoma" w:hAnsi="Tahoma" w:cs="Tahoma"/>
          <w:b/>
          <w:sz w:val="20"/>
          <w:szCs w:val="20"/>
        </w:rPr>
        <w:t>Deskripsi rencana kegiatan</w:t>
      </w:r>
      <w:r w:rsidR="006F55CE">
        <w:rPr>
          <w:rFonts w:ascii="Tahoma" w:hAnsi="Tahoma" w:cs="Tahoma"/>
          <w:b/>
          <w:sz w:val="20"/>
          <w:szCs w:val="20"/>
        </w:rPr>
        <w:t xml:space="preserve"> Yang Dinyatakan Layak</w:t>
      </w:r>
      <w:r w:rsidRPr="00460F69">
        <w:rPr>
          <w:rFonts w:ascii="Tahoma" w:hAnsi="Tahoma" w:cs="Tahoma"/>
          <w:b/>
          <w:sz w:val="20"/>
          <w:szCs w:val="20"/>
        </w:rPr>
        <w:t>:</w:t>
      </w:r>
    </w:p>
    <w:p w14:paraId="556BBDD7" w14:textId="7F02753A" w:rsidR="006D1435" w:rsidRPr="00460F69" w:rsidRDefault="006D1435" w:rsidP="006F55CE">
      <w:pPr>
        <w:numPr>
          <w:ilvl w:val="0"/>
          <w:numId w:val="62"/>
        </w:numPr>
        <w:tabs>
          <w:tab w:val="left" w:pos="2520"/>
          <w:tab w:val="left" w:pos="2880"/>
        </w:tabs>
        <w:ind w:left="284" w:hanging="284"/>
        <w:rPr>
          <w:rFonts w:ascii="Tahoma" w:hAnsi="Tahoma" w:cs="Tahoma"/>
          <w:sz w:val="20"/>
          <w:szCs w:val="20"/>
          <w:lang w:val="id-ID"/>
        </w:rPr>
      </w:pPr>
      <w:r w:rsidRPr="00460F69">
        <w:rPr>
          <w:rFonts w:ascii="Tahoma" w:hAnsi="Tahoma" w:cs="Tahoma"/>
          <w:color w:val="000000"/>
          <w:sz w:val="20"/>
          <w:szCs w:val="20"/>
          <w:lang w:val="id-ID"/>
        </w:rPr>
        <w:t>Rencana</w:t>
      </w:r>
      <w:r w:rsidR="00C203D9">
        <w:rPr>
          <w:rFonts w:ascii="Tahoma" w:hAnsi="Tahoma" w:cs="Tahoma"/>
          <w:color w:val="000000"/>
          <w:sz w:val="20"/>
          <w:szCs w:val="20"/>
        </w:rPr>
        <w:t xml:space="preserve"> ${</w:t>
      </w:r>
      <w:proofErr w:type="spellStart"/>
      <w:r w:rsidR="00C203D9">
        <w:rPr>
          <w:rFonts w:ascii="Tahoma" w:hAnsi="Tahoma" w:cs="Tahoma"/>
          <w:color w:val="000000"/>
          <w:sz w:val="20"/>
          <w:szCs w:val="20"/>
        </w:rPr>
        <w:t>project_title</w:t>
      </w:r>
      <w:proofErr w:type="spellEnd"/>
      <w:r w:rsidR="00C203D9">
        <w:rPr>
          <w:rFonts w:ascii="Tahoma" w:hAnsi="Tahoma" w:cs="Tahoma"/>
          <w:color w:val="000000"/>
          <w:sz w:val="20"/>
          <w:szCs w:val="20"/>
        </w:rPr>
        <w:t>}</w:t>
      </w:r>
    </w:p>
    <w:p w14:paraId="215ECA3B" w14:textId="77777777" w:rsidR="006D1435" w:rsidRPr="00460F69" w:rsidRDefault="006D1435" w:rsidP="006D1435">
      <w:pPr>
        <w:tabs>
          <w:tab w:val="left" w:pos="2520"/>
          <w:tab w:val="left" w:pos="2880"/>
          <w:tab w:val="left" w:pos="5940"/>
          <w:tab w:val="left" w:pos="6120"/>
        </w:tabs>
        <w:ind w:left="2880" w:hanging="2880"/>
        <w:rPr>
          <w:rFonts w:ascii="Tahoma" w:hAnsi="Tahoma" w:cs="Tahoma"/>
          <w:sz w:val="20"/>
          <w:szCs w:val="20"/>
          <w:lang w:val="id-ID"/>
        </w:rPr>
      </w:pPr>
    </w:p>
    <w:p w14:paraId="4C810D34"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Pr>
          <w:rFonts w:ascii="Tahoma" w:hAnsi="Tahoma" w:cs="Tahoma"/>
          <w:b/>
          <w:bCs/>
          <w:sz w:val="20"/>
          <w:szCs w:val="20"/>
        </w:rPr>
        <w:t>Kesesuaian</w:t>
      </w:r>
      <w:proofErr w:type="spellEnd"/>
      <w:r>
        <w:rPr>
          <w:rFonts w:ascii="Tahoma" w:hAnsi="Tahoma" w:cs="Tahoma"/>
          <w:b/>
          <w:bCs/>
          <w:sz w:val="20"/>
          <w:szCs w:val="20"/>
        </w:rPr>
        <w:t xml:space="preserve"> Tata Ruang…</w:t>
      </w:r>
    </w:p>
    <w:p w14:paraId="0DE46095" w14:textId="6A01F655" w:rsidR="00B456A0" w:rsidRPr="00B456A0" w:rsidRDefault="00B456A0" w:rsidP="000E3499">
      <w:pPr>
        <w:pStyle w:val="BodyTextIndent3"/>
        <w:tabs>
          <w:tab w:val="left" w:pos="851"/>
          <w:tab w:val="left" w:pos="2268"/>
          <w:tab w:val="left" w:pos="2694"/>
        </w:tabs>
        <w:spacing w:after="0"/>
        <w:ind w:left="0"/>
        <w:rPr>
          <w:rFonts w:ascii="Tahoma" w:hAnsi="Tahoma" w:cs="Tahoma"/>
          <w:bCs/>
          <w:sz w:val="20"/>
          <w:szCs w:val="20"/>
        </w:rPr>
      </w:pPr>
      <w:proofErr w:type="spellStart"/>
      <w:r w:rsidRPr="00B456A0">
        <w:rPr>
          <w:rFonts w:ascii="Tahoma" w:hAnsi="Tahoma" w:cs="Tahoma"/>
          <w:bCs/>
          <w:sz w:val="20"/>
          <w:szCs w:val="20"/>
        </w:rPr>
        <w:t>Kegiatan</w:t>
      </w:r>
      <w:proofErr w:type="spellEnd"/>
      <w:r w:rsidRPr="00B456A0">
        <w:rPr>
          <w:rFonts w:ascii="Tahoma" w:hAnsi="Tahoma" w:cs="Tahoma"/>
          <w:bCs/>
          <w:sz w:val="20"/>
          <w:szCs w:val="20"/>
        </w:rPr>
        <w:t xml:space="preserve"> </w:t>
      </w:r>
      <w:r w:rsidR="00014675">
        <w:rPr>
          <w:rFonts w:ascii="Tahoma" w:hAnsi="Tahoma" w:cs="Tahoma"/>
          <w:bCs/>
          <w:sz w:val="20"/>
          <w:szCs w:val="20"/>
        </w:rPr>
        <w:t>${</w:t>
      </w:r>
      <w:proofErr w:type="spellStart"/>
      <w:r w:rsidR="00014675">
        <w:rPr>
          <w:rFonts w:ascii="Tahoma" w:hAnsi="Tahoma" w:cs="Tahoma"/>
          <w:bCs/>
          <w:sz w:val="20"/>
          <w:szCs w:val="20"/>
        </w:rPr>
        <w:t>project_title</w:t>
      </w:r>
      <w:proofErr w:type="spellEnd"/>
      <w:r w:rsidR="00014675">
        <w:rPr>
          <w:rFonts w:ascii="Tahoma" w:hAnsi="Tahoma" w:cs="Tahoma"/>
          <w:bCs/>
          <w:sz w:val="20"/>
          <w:szCs w:val="20"/>
        </w:rPr>
        <w:t>}</w:t>
      </w:r>
      <w:r w:rsidRPr="00B456A0">
        <w:rPr>
          <w:rFonts w:ascii="Tahoma" w:hAnsi="Tahoma" w:cs="Tahoma"/>
          <w:bCs/>
          <w:sz w:val="20"/>
          <w:szCs w:val="20"/>
        </w:rPr>
        <w:t>, Di</w:t>
      </w:r>
      <w:r w:rsidR="0022216D">
        <w:rPr>
          <w:rFonts w:ascii="Tahoma" w:hAnsi="Tahoma" w:cs="Tahoma"/>
          <w:bCs/>
          <w:sz w:val="20"/>
          <w:szCs w:val="20"/>
        </w:rPr>
        <w:t xml:space="preserve"> ${</w:t>
      </w:r>
      <w:proofErr w:type="spellStart"/>
      <w:r w:rsidR="0022216D">
        <w:rPr>
          <w:rFonts w:ascii="Tahoma" w:hAnsi="Tahoma" w:cs="Tahoma"/>
          <w:bCs/>
          <w:sz w:val="20"/>
          <w:szCs w:val="20"/>
        </w:rPr>
        <w:t>project_address</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22216D">
        <w:rPr>
          <w:rFonts w:ascii="Tahoma" w:hAnsi="Tahoma" w:cs="Tahoma"/>
          <w:bCs/>
          <w:sz w:val="20"/>
          <w:szCs w:val="20"/>
        </w:rPr>
        <w:t>project_district</w:t>
      </w:r>
      <w:proofErr w:type="spellEnd"/>
      <w:r w:rsidR="0022216D">
        <w:rPr>
          <w:rFonts w:ascii="Tahoma" w:hAnsi="Tahoma" w:cs="Tahoma"/>
          <w:bCs/>
          <w:sz w:val="20"/>
          <w:szCs w:val="20"/>
        </w:rPr>
        <w:t>}</w:t>
      </w:r>
      <w:r w:rsidRPr="00B456A0">
        <w:rPr>
          <w:rFonts w:ascii="Tahoma" w:hAnsi="Tahoma" w:cs="Tahoma"/>
          <w:bCs/>
          <w:sz w:val="20"/>
          <w:szCs w:val="20"/>
        </w:rPr>
        <w:t xml:space="preserve">, </w:t>
      </w:r>
      <w:r w:rsidR="0022216D">
        <w:rPr>
          <w:rFonts w:ascii="Tahoma" w:hAnsi="Tahoma" w:cs="Tahoma"/>
          <w:bCs/>
          <w:sz w:val="20"/>
          <w:szCs w:val="20"/>
        </w:rPr>
        <w:t>${</w:t>
      </w:r>
      <w:proofErr w:type="spellStart"/>
      <w:r w:rsidR="00773D8D">
        <w:rPr>
          <w:rFonts w:ascii="Tahoma" w:hAnsi="Tahoma" w:cs="Tahoma"/>
          <w:bCs/>
          <w:sz w:val="20"/>
          <w:szCs w:val="20"/>
        </w:rPr>
        <w:t>project_province</w:t>
      </w:r>
      <w:proofErr w:type="spellEnd"/>
      <w:r w:rsidR="0022216D">
        <w:rPr>
          <w:rFonts w:ascii="Tahoma" w:hAnsi="Tahoma" w:cs="Tahoma"/>
          <w:bCs/>
          <w:sz w:val="20"/>
          <w:szCs w:val="20"/>
        </w:rPr>
        <w:t xml:space="preserve">} </w:t>
      </w:r>
      <w:r w:rsidRPr="00B456A0">
        <w:rPr>
          <w:rFonts w:ascii="Tahoma" w:hAnsi="Tahoma" w:cs="Tahoma"/>
          <w:bCs/>
          <w:sz w:val="20"/>
          <w:szCs w:val="20"/>
        </w:rPr>
        <w:t>Oleh</w:t>
      </w:r>
      <w:r w:rsidR="0022216D">
        <w:rPr>
          <w:rFonts w:ascii="Tahoma" w:hAnsi="Tahoma" w:cs="Tahoma"/>
          <w:bCs/>
          <w:sz w:val="20"/>
          <w:szCs w:val="20"/>
        </w:rPr>
        <w:t xml:space="preserve"> ${</w:t>
      </w:r>
      <w:proofErr w:type="spellStart"/>
      <w:r w:rsidR="0022216D">
        <w:rPr>
          <w:rFonts w:ascii="Tahoma" w:hAnsi="Tahoma" w:cs="Tahoma"/>
          <w:bCs/>
          <w:sz w:val="20"/>
          <w:szCs w:val="20"/>
        </w:rPr>
        <w:t>pemrakarsa</w:t>
      </w:r>
      <w:proofErr w:type="spellEnd"/>
      <w:r w:rsidR="0022216D">
        <w:rPr>
          <w:rFonts w:ascii="Tahoma" w:hAnsi="Tahoma" w:cs="Tahoma"/>
          <w:bCs/>
          <w:sz w:val="20"/>
          <w:szCs w:val="20"/>
        </w:rPr>
        <w:t>}</w:t>
      </w:r>
      <w:r>
        <w:rPr>
          <w:rFonts w:ascii="Tahoma" w:hAnsi="Tahoma" w:cs="Tahoma"/>
          <w:bCs/>
          <w:sz w:val="20"/>
          <w:szCs w:val="20"/>
        </w:rPr>
        <w:t xml:space="preserve"> </w:t>
      </w:r>
      <w:proofErr w:type="spellStart"/>
      <w:r>
        <w:rPr>
          <w:rFonts w:ascii="Tahoma" w:hAnsi="Tahoma" w:cs="Tahoma"/>
          <w:bCs/>
          <w:sz w:val="20"/>
          <w:szCs w:val="20"/>
        </w:rPr>
        <w:t>sudah</w:t>
      </w:r>
      <w:proofErr w:type="spellEnd"/>
      <w:r>
        <w:rPr>
          <w:rFonts w:ascii="Tahoma" w:hAnsi="Tahoma" w:cs="Tahoma"/>
          <w:bCs/>
          <w:sz w:val="20"/>
          <w:szCs w:val="20"/>
        </w:rPr>
        <w:t xml:space="preserve"> </w:t>
      </w:r>
      <w:proofErr w:type="spellStart"/>
      <w:r>
        <w:rPr>
          <w:rFonts w:ascii="Tahoma" w:hAnsi="Tahoma" w:cs="Tahoma"/>
          <w:bCs/>
          <w:sz w:val="20"/>
          <w:szCs w:val="20"/>
        </w:rPr>
        <w:t>sesuai</w:t>
      </w:r>
      <w:proofErr w:type="spellEnd"/>
      <w:r>
        <w:rPr>
          <w:rFonts w:ascii="Tahoma" w:hAnsi="Tahoma" w:cs="Tahoma"/>
          <w:bCs/>
          <w:sz w:val="20"/>
          <w:szCs w:val="20"/>
        </w:rPr>
        <w:t xml:space="preserve"> tata </w:t>
      </w:r>
      <w:proofErr w:type="spellStart"/>
      <w:r>
        <w:rPr>
          <w:rFonts w:ascii="Tahoma" w:hAnsi="Tahoma" w:cs="Tahoma"/>
          <w:bCs/>
          <w:sz w:val="20"/>
          <w:szCs w:val="20"/>
        </w:rPr>
        <w:t>ruang</w:t>
      </w:r>
      <w:proofErr w:type="spellEnd"/>
      <w:r>
        <w:rPr>
          <w:rFonts w:ascii="Tahoma" w:hAnsi="Tahoma" w:cs="Tahoma"/>
          <w:bCs/>
          <w:sz w:val="20"/>
          <w:szCs w:val="20"/>
        </w:rPr>
        <w:t xml:space="preserve"> </w:t>
      </w:r>
      <w:proofErr w:type="spellStart"/>
      <w:r>
        <w:rPr>
          <w:rFonts w:ascii="Tahoma" w:hAnsi="Tahoma" w:cs="Tahoma"/>
          <w:bCs/>
          <w:sz w:val="20"/>
          <w:szCs w:val="20"/>
        </w:rPr>
        <w:t>dengan</w:t>
      </w:r>
      <w:proofErr w:type="spellEnd"/>
      <w:r>
        <w:rPr>
          <w:rFonts w:ascii="Tahoma" w:hAnsi="Tahoma" w:cs="Tahoma"/>
          <w:bCs/>
          <w:sz w:val="20"/>
          <w:szCs w:val="20"/>
        </w:rPr>
        <w:t xml:space="preserve"> </w:t>
      </w:r>
      <w:proofErr w:type="spellStart"/>
      <w:r>
        <w:rPr>
          <w:rFonts w:ascii="Tahoma" w:hAnsi="Tahoma" w:cs="Tahoma"/>
          <w:bCs/>
          <w:sz w:val="20"/>
          <w:szCs w:val="20"/>
        </w:rPr>
        <w:t>dibuktikan</w:t>
      </w:r>
      <w:proofErr w:type="spellEnd"/>
      <w:r>
        <w:rPr>
          <w:rFonts w:ascii="Tahoma" w:hAnsi="Tahoma" w:cs="Tahoma"/>
          <w:bCs/>
          <w:sz w:val="20"/>
          <w:szCs w:val="20"/>
        </w:rPr>
        <w:t xml:space="preserve"> </w:t>
      </w:r>
      <w:proofErr w:type="spellStart"/>
      <w:r>
        <w:rPr>
          <w:rFonts w:ascii="Tahoma" w:hAnsi="Tahoma" w:cs="Tahoma"/>
          <w:bCs/>
          <w:sz w:val="20"/>
          <w:szCs w:val="20"/>
        </w:rPr>
        <w:t>berdasarkan</w:t>
      </w:r>
      <w:proofErr w:type="spellEnd"/>
      <w:r>
        <w:rPr>
          <w:rFonts w:ascii="Tahoma" w:hAnsi="Tahoma" w:cs="Tahoma"/>
          <w:bCs/>
          <w:sz w:val="20"/>
          <w:szCs w:val="20"/>
        </w:rPr>
        <w:t xml:space="preserve"> </w:t>
      </w:r>
      <w:proofErr w:type="spellStart"/>
      <w:r>
        <w:rPr>
          <w:rFonts w:ascii="Tahoma" w:hAnsi="Tahoma" w:cs="Tahoma"/>
          <w:bCs/>
          <w:sz w:val="20"/>
          <w:szCs w:val="20"/>
        </w:rPr>
        <w:t>kep</w:t>
      </w:r>
      <w:r w:rsidR="005A123D">
        <w:rPr>
          <w:rFonts w:ascii="Tahoma" w:hAnsi="Tahoma" w:cs="Tahoma"/>
          <w:bCs/>
          <w:sz w:val="20"/>
          <w:szCs w:val="20"/>
        </w:rPr>
        <w:t>u</w:t>
      </w:r>
      <w:r>
        <w:rPr>
          <w:rFonts w:ascii="Tahoma" w:hAnsi="Tahoma" w:cs="Tahoma"/>
          <w:bCs/>
          <w:sz w:val="20"/>
          <w:szCs w:val="20"/>
        </w:rPr>
        <w:t>tusan</w:t>
      </w:r>
      <w:proofErr w:type="spellEnd"/>
      <w:r>
        <w:rPr>
          <w:rFonts w:ascii="Tahoma" w:hAnsi="Tahoma" w:cs="Tahoma"/>
          <w:bCs/>
          <w:sz w:val="20"/>
          <w:szCs w:val="20"/>
        </w:rPr>
        <w:t xml:space="preserve">…… </w:t>
      </w:r>
    </w:p>
    <w:p w14:paraId="0D59DBB2" w14:textId="77777777" w:rsidR="00B456A0" w:rsidRDefault="00B456A0" w:rsidP="000E3499">
      <w:pPr>
        <w:pStyle w:val="BodyTextIndent3"/>
        <w:tabs>
          <w:tab w:val="left" w:pos="851"/>
          <w:tab w:val="left" w:pos="2268"/>
          <w:tab w:val="left" w:pos="2694"/>
        </w:tabs>
        <w:spacing w:after="0"/>
        <w:ind w:left="0"/>
        <w:rPr>
          <w:rFonts w:ascii="Tahoma" w:hAnsi="Tahoma" w:cs="Tahoma"/>
          <w:b/>
          <w:bCs/>
          <w:sz w:val="20"/>
          <w:szCs w:val="20"/>
        </w:rPr>
      </w:pPr>
    </w:p>
    <w:p w14:paraId="4B4DEB8B" w14:textId="77777777" w:rsidR="00E21275" w:rsidRPr="00460F69" w:rsidRDefault="000E3499" w:rsidP="000E3499">
      <w:pPr>
        <w:pStyle w:val="BodyTextIndent3"/>
        <w:tabs>
          <w:tab w:val="left" w:pos="851"/>
          <w:tab w:val="left" w:pos="2268"/>
          <w:tab w:val="left" w:pos="2694"/>
        </w:tabs>
        <w:spacing w:after="0"/>
        <w:ind w:left="0"/>
        <w:rPr>
          <w:rFonts w:ascii="Tahoma" w:hAnsi="Tahoma" w:cs="Tahoma"/>
          <w:b/>
          <w:bCs/>
          <w:sz w:val="20"/>
          <w:szCs w:val="20"/>
        </w:rPr>
      </w:pPr>
      <w:proofErr w:type="spellStart"/>
      <w:r w:rsidRPr="00460F69">
        <w:rPr>
          <w:rFonts w:ascii="Tahoma" w:hAnsi="Tahoma" w:cs="Tahoma"/>
          <w:b/>
          <w:bCs/>
          <w:sz w:val="20"/>
          <w:szCs w:val="20"/>
        </w:rPr>
        <w:t>Kronologi</w:t>
      </w:r>
      <w:proofErr w:type="spellEnd"/>
      <w:r w:rsidRPr="00460F69">
        <w:rPr>
          <w:rFonts w:ascii="Tahoma" w:hAnsi="Tahoma" w:cs="Tahoma"/>
          <w:b/>
          <w:bCs/>
          <w:sz w:val="20"/>
          <w:szCs w:val="20"/>
        </w:rPr>
        <w:t xml:space="preserve"> Proses </w:t>
      </w:r>
      <w:proofErr w:type="spellStart"/>
      <w:r w:rsidRPr="00460F69">
        <w:rPr>
          <w:rFonts w:ascii="Tahoma" w:hAnsi="Tahoma" w:cs="Tahoma"/>
          <w:b/>
          <w:bCs/>
          <w:sz w:val="20"/>
          <w:szCs w:val="20"/>
        </w:rPr>
        <w:t>Penilaian</w:t>
      </w:r>
      <w:proofErr w:type="spellEnd"/>
      <w:r w:rsidRPr="00460F69">
        <w:rPr>
          <w:rFonts w:ascii="Tahoma" w:hAnsi="Tahoma" w:cs="Tahoma"/>
          <w:b/>
          <w:bCs/>
          <w:sz w:val="20"/>
          <w:szCs w:val="20"/>
        </w:rPr>
        <w:t xml:space="preserve"> AMDAL dan </w:t>
      </w:r>
      <w:proofErr w:type="spellStart"/>
      <w:r w:rsidRPr="00460F69">
        <w:rPr>
          <w:rFonts w:ascii="Tahoma" w:hAnsi="Tahoma" w:cs="Tahoma"/>
          <w:b/>
          <w:bCs/>
          <w:sz w:val="20"/>
          <w:szCs w:val="20"/>
        </w:rPr>
        <w:t>Permohonan</w:t>
      </w:r>
      <w:proofErr w:type="spellEnd"/>
      <w:r w:rsidRPr="00460F69">
        <w:rPr>
          <w:rFonts w:ascii="Tahoma" w:hAnsi="Tahoma" w:cs="Tahoma"/>
          <w:b/>
          <w:bCs/>
          <w:sz w:val="20"/>
          <w:szCs w:val="20"/>
        </w:rPr>
        <w:t xml:space="preserve"> </w:t>
      </w:r>
      <w:proofErr w:type="spellStart"/>
      <w:r w:rsidR="006F55CE">
        <w:rPr>
          <w:rFonts w:ascii="Tahoma" w:hAnsi="Tahoma" w:cs="Tahoma"/>
          <w:b/>
          <w:bCs/>
          <w:sz w:val="20"/>
          <w:szCs w:val="20"/>
        </w:rPr>
        <w:t>Kelayakan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Lingkungan</w:t>
      </w:r>
      <w:proofErr w:type="spellEnd"/>
      <w:r w:rsidR="006F55CE">
        <w:rPr>
          <w:rFonts w:ascii="Tahoma" w:hAnsi="Tahoma" w:cs="Tahoma"/>
          <w:b/>
          <w:bCs/>
          <w:sz w:val="20"/>
          <w:szCs w:val="20"/>
        </w:rPr>
        <w:t xml:space="preserve"> </w:t>
      </w:r>
      <w:proofErr w:type="spellStart"/>
      <w:r w:rsidR="006F55CE">
        <w:rPr>
          <w:rFonts w:ascii="Tahoma" w:hAnsi="Tahoma" w:cs="Tahoma"/>
          <w:b/>
          <w:bCs/>
          <w:sz w:val="20"/>
          <w:szCs w:val="20"/>
        </w:rPr>
        <w:t>Hidup</w:t>
      </w:r>
      <w:proofErr w:type="spellEnd"/>
    </w:p>
    <w:p w14:paraId="07520FF6" w14:textId="394F3971" w:rsidR="000E3499" w:rsidRPr="00460F69"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Validasi</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Permohonan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Layanan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Registrasi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 </w:t>
      </w:r>
      <w:proofErr w:type="spellStart"/>
      <w:r w:rsidR="00F712CC">
        <w:rPr>
          <w:rFonts w:ascii="Tahoma" w:hAnsi="Tahoma" w:cs="Tahoma"/>
          <w:bCs/>
          <w:sz w:val="20"/>
          <w:szCs w:val="20"/>
        </w:rPr>
        <w:t>T</w:t>
      </w:r>
      <w:r w:rsidR="006F55CE">
        <w:rPr>
          <w:rFonts w:ascii="Tahoma" w:hAnsi="Tahoma" w:cs="Tahoma"/>
          <w:bCs/>
          <w:sz w:val="20"/>
          <w:szCs w:val="20"/>
        </w:rPr>
        <w:t>anggal</w:t>
      </w:r>
      <w:proofErr w:type="spellEnd"/>
      <w:r w:rsidR="00F712CC">
        <w:rPr>
          <w:rFonts w:ascii="Tahoma" w:hAnsi="Tahoma" w:cs="Tahoma"/>
          <w:bCs/>
          <w:sz w:val="20"/>
          <w:szCs w:val="20"/>
        </w:rPr>
        <w:t>…</w:t>
      </w:r>
    </w:p>
    <w:p w14:paraId="723B0963" w14:textId="77777777" w:rsidR="00606146" w:rsidRPr="006F55CE" w:rsidRDefault="00105C8D" w:rsidP="006F55CE">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Tim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dengan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Berita</w:t>
      </w:r>
      <w:proofErr w:type="spellEnd"/>
      <w:r w:rsidRPr="00460F69">
        <w:rPr>
          <w:rFonts w:ascii="Tahoma" w:hAnsi="Tahoma" w:cs="Tahoma"/>
          <w:bCs/>
          <w:sz w:val="20"/>
          <w:szCs w:val="20"/>
        </w:rPr>
        <w:t xml:space="preserve"> Acara </w:t>
      </w:r>
      <w:proofErr w:type="spellStart"/>
      <w:r w:rsidRPr="00460F69">
        <w:rPr>
          <w:rFonts w:ascii="Tahoma" w:hAnsi="Tahoma" w:cs="Tahoma"/>
          <w:bCs/>
          <w:sz w:val="20"/>
          <w:szCs w:val="20"/>
        </w:rPr>
        <w:t>Rapat</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nomor</w:t>
      </w:r>
      <w:proofErr w:type="spellEnd"/>
      <w:r w:rsidRPr="00460F69">
        <w:rPr>
          <w:rFonts w:ascii="Tahoma" w:hAnsi="Tahoma" w:cs="Tahoma"/>
          <w:bCs/>
          <w:sz w:val="20"/>
          <w:szCs w:val="20"/>
        </w:rPr>
        <w:t xml:space="preserve">: </w:t>
      </w:r>
      <w:r w:rsidR="006F55CE">
        <w:rPr>
          <w:rFonts w:ascii="Tahoma" w:hAnsi="Tahoma" w:cs="Tahoma"/>
          <w:bCs/>
          <w:sz w:val="20"/>
          <w:szCs w:val="20"/>
        </w:rPr>
        <w:t>………..</w:t>
      </w:r>
    </w:p>
    <w:p w14:paraId="5DE3FD92" w14:textId="4B77ED0B" w:rsidR="00C10170"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Penerimaan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dokumen</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perbaikan</w:t>
      </w:r>
      <w:proofErr w:type="spellEnd"/>
      <w:r w:rsidRPr="00E15281">
        <w:rPr>
          <w:rFonts w:ascii="Tahoma" w:hAnsi="Tahoma" w:cs="Tahoma"/>
          <w:bCs/>
          <w:sz w:val="20"/>
          <w:szCs w:val="20"/>
        </w:rPr>
        <w:t xml:space="preserve"> ANDAL</w:t>
      </w:r>
      <w:r w:rsidR="00E15281" w:rsidRPr="00E15281">
        <w:rPr>
          <w:rFonts w:ascii="Tahoma" w:hAnsi="Tahoma" w:cs="Tahoma"/>
          <w:bCs/>
          <w:sz w:val="20"/>
          <w:szCs w:val="20"/>
        </w:rPr>
        <w:t>, RKL-RPL</w:t>
      </w:r>
      <w:r w:rsidRPr="00E15281">
        <w:rPr>
          <w:rFonts w:ascii="Tahoma" w:hAnsi="Tahoma" w:cs="Tahoma"/>
          <w:bCs/>
          <w:sz w:val="20"/>
          <w:szCs w:val="20"/>
        </w:rPr>
        <w:t xml:space="preserve"> </w:t>
      </w:r>
      <w:proofErr w:type="spellStart"/>
      <w:r w:rsidRPr="00E15281">
        <w:rPr>
          <w:rFonts w:ascii="Tahoma" w:hAnsi="Tahoma" w:cs="Tahoma"/>
          <w:bCs/>
          <w:sz w:val="20"/>
          <w:szCs w:val="20"/>
        </w:rPr>
        <w:t>setelah</w:t>
      </w:r>
      <w:proofErr w:type="spellEnd"/>
      <w:r w:rsidRPr="00E15281">
        <w:rPr>
          <w:rFonts w:ascii="Tahoma" w:hAnsi="Tahoma" w:cs="Tahoma"/>
          <w:bCs/>
          <w:sz w:val="20"/>
          <w:szCs w:val="20"/>
        </w:rPr>
        <w:t xml:space="preserve"> </w:t>
      </w:r>
      <w:proofErr w:type="spellStart"/>
      <w:r w:rsidRPr="00E15281">
        <w:rPr>
          <w:rFonts w:ascii="Tahoma" w:hAnsi="Tahoma" w:cs="Tahoma"/>
          <w:bCs/>
          <w:sz w:val="20"/>
          <w:szCs w:val="20"/>
        </w:rPr>
        <w:t>rapat</w:t>
      </w:r>
      <w:proofErr w:type="spellEnd"/>
      <w:r w:rsidRPr="00E15281">
        <w:rPr>
          <w:rFonts w:ascii="Tahoma" w:hAnsi="Tahoma" w:cs="Tahoma"/>
          <w:bCs/>
          <w:sz w:val="20"/>
          <w:szCs w:val="20"/>
        </w:rPr>
        <w:t xml:space="preserve"> </w:t>
      </w:r>
      <w:r w:rsidR="006F55CE">
        <w:rPr>
          <w:rFonts w:ascii="Tahoma" w:hAnsi="Tahoma" w:cs="Tahoma"/>
          <w:bCs/>
          <w:sz w:val="20"/>
          <w:szCs w:val="20"/>
        </w:rPr>
        <w:t xml:space="preserve">Tim 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F712CC">
        <w:rPr>
          <w:rFonts w:ascii="Tahoma" w:hAnsi="Tahoma" w:cs="Tahoma"/>
          <w:bCs/>
          <w:sz w:val="20"/>
          <w:szCs w:val="20"/>
        </w:rPr>
        <w:t xml:space="preserve">… </w:t>
      </w:r>
    </w:p>
    <w:p w14:paraId="0E83A561" w14:textId="3E138644" w:rsidR="00105C8D" w:rsidRPr="00E15281"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E15281">
        <w:rPr>
          <w:rFonts w:ascii="Tahoma" w:hAnsi="Tahoma" w:cs="Tahoma"/>
          <w:bCs/>
          <w:sz w:val="20"/>
          <w:szCs w:val="20"/>
        </w:rPr>
        <w:t>Asistensi</w:t>
      </w:r>
      <w:proofErr w:type="spellEnd"/>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Lingkungan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Hidup</w:t>
      </w:r>
      <w:proofErr w:type="spellEnd"/>
      <w:r w:rsidR="006F55CE">
        <w:rPr>
          <w:rFonts w:ascii="Tahoma" w:hAnsi="Tahoma" w:cs="Tahoma"/>
          <w:bCs/>
          <w:sz w:val="20"/>
          <w:szCs w:val="20"/>
        </w:rPr>
        <w:t xml:space="preserve"> </w:t>
      </w:r>
      <w:r w:rsidR="00E15281" w:rsidRPr="00E15281">
        <w:rPr>
          <w:rFonts w:ascii="Tahoma" w:hAnsi="Tahoma" w:cs="Tahoma"/>
          <w:bCs/>
          <w:sz w:val="20"/>
          <w:szCs w:val="20"/>
        </w:rPr>
        <w:t>ANDAL, RKL-RPL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F712CC">
        <w:rPr>
          <w:rFonts w:ascii="Tahoma" w:hAnsi="Tahoma" w:cs="Tahoma"/>
          <w:bCs/>
          <w:sz w:val="20"/>
          <w:szCs w:val="20"/>
        </w:rPr>
        <w:t>…</w:t>
      </w:r>
    </w:p>
    <w:p w14:paraId="6B6C3DD2" w14:textId="77777777" w:rsidR="00C10170" w:rsidRDefault="00105C8D"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t>penerimaan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dokumen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perbaikan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setelah</w:t>
      </w:r>
      <w:proofErr w:type="spellEnd"/>
      <w:r w:rsidRPr="00460F69">
        <w:rPr>
          <w:rFonts w:ascii="Tahoma" w:hAnsi="Tahoma" w:cs="Tahoma"/>
          <w:bCs/>
          <w:sz w:val="20"/>
          <w:szCs w:val="20"/>
        </w:rPr>
        <w:t xml:space="preserve"> </w:t>
      </w:r>
      <w:r w:rsidR="006F55CE">
        <w:rPr>
          <w:rFonts w:ascii="Tahoma" w:hAnsi="Tahoma" w:cs="Tahoma"/>
          <w:bCs/>
          <w:sz w:val="20"/>
          <w:szCs w:val="20"/>
        </w:rPr>
        <w:t xml:space="preserve">Uji </w:t>
      </w:r>
      <w:proofErr w:type="spellStart"/>
      <w:r w:rsidR="006F55CE">
        <w:rPr>
          <w:rFonts w:ascii="Tahoma" w:hAnsi="Tahoma" w:cs="Tahoma"/>
          <w:bCs/>
          <w:sz w:val="20"/>
          <w:szCs w:val="20"/>
        </w:rPr>
        <w:t>Kelayakan</w:t>
      </w:r>
      <w:proofErr w:type="spellEnd"/>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328C9B59" w14:textId="77777777" w:rsidR="00460F69" w:rsidRPr="00460F69" w:rsidRDefault="00460F69"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t>penerimaan</w:t>
      </w:r>
      <w:proofErr w:type="spellEnd"/>
      <w:r>
        <w:rPr>
          <w:rFonts w:ascii="Tahoma" w:hAnsi="Tahoma" w:cs="Tahoma"/>
          <w:bCs/>
          <w:sz w:val="20"/>
          <w:szCs w:val="20"/>
        </w:rPr>
        <w:t xml:space="preserve"> </w:t>
      </w:r>
      <w:proofErr w:type="spellStart"/>
      <w:r>
        <w:rPr>
          <w:rFonts w:ascii="Tahoma" w:hAnsi="Tahoma" w:cs="Tahoma"/>
          <w:bCs/>
          <w:sz w:val="20"/>
          <w:szCs w:val="20"/>
        </w:rPr>
        <w:t>bahan</w:t>
      </w:r>
      <w:proofErr w:type="spellEnd"/>
      <w:r>
        <w:rPr>
          <w:rFonts w:ascii="Tahoma" w:hAnsi="Tahoma" w:cs="Tahoma"/>
          <w:bCs/>
          <w:sz w:val="20"/>
          <w:szCs w:val="20"/>
        </w:rPr>
        <w:t xml:space="preserve"> drafting SKKL</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57307B20" w14:textId="5DE33986" w:rsidR="006A47CC" w:rsidRPr="00460F69" w:rsidRDefault="006A47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sidRPr="00460F69">
        <w:rPr>
          <w:rFonts w:ascii="Tahoma" w:hAnsi="Tahoma" w:cs="Tahoma"/>
          <w:bCs/>
          <w:sz w:val="20"/>
          <w:szCs w:val="20"/>
        </w:rPr>
        <w:lastRenderedPageBreak/>
        <w:t>penyampaian</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lingkup</w:t>
      </w:r>
      <w:proofErr w:type="spellEnd"/>
      <w:r w:rsidRPr="00460F69">
        <w:rPr>
          <w:rFonts w:ascii="Tahoma" w:hAnsi="Tahoma" w:cs="Tahoma"/>
          <w:bCs/>
          <w:sz w:val="20"/>
          <w:szCs w:val="20"/>
        </w:rPr>
        <w:t xml:space="preserve"> SKKL </w:t>
      </w:r>
      <w:proofErr w:type="spellStart"/>
      <w:r w:rsidRPr="00460F69">
        <w:rPr>
          <w:rFonts w:ascii="Tahoma" w:hAnsi="Tahoma" w:cs="Tahoma"/>
          <w:bCs/>
          <w:sz w:val="20"/>
          <w:szCs w:val="20"/>
        </w:rPr>
        <w:t>untuk</w:t>
      </w:r>
      <w:proofErr w:type="spellEnd"/>
      <w:r w:rsidRPr="00460F69">
        <w:rPr>
          <w:rFonts w:ascii="Tahoma" w:hAnsi="Tahoma" w:cs="Tahoma"/>
          <w:bCs/>
          <w:sz w:val="20"/>
          <w:szCs w:val="20"/>
        </w:rPr>
        <w:t xml:space="preserve"> </w:t>
      </w:r>
      <w:proofErr w:type="spellStart"/>
      <w:r w:rsidRPr="00460F69">
        <w:rPr>
          <w:rFonts w:ascii="Tahoma" w:hAnsi="Tahoma" w:cs="Tahoma"/>
          <w:bCs/>
          <w:sz w:val="20"/>
          <w:szCs w:val="20"/>
        </w:rPr>
        <w:t>dikonfirmasi</w:t>
      </w:r>
      <w:proofErr w:type="spellEnd"/>
      <w:r w:rsidRPr="00460F69">
        <w:rPr>
          <w:rFonts w:ascii="Tahoma" w:hAnsi="Tahoma" w:cs="Tahoma"/>
          <w:bCs/>
          <w:sz w:val="20"/>
          <w:szCs w:val="20"/>
        </w:rPr>
        <w:t xml:space="preserve"> </w:t>
      </w:r>
      <w:r w:rsidR="006F55CE">
        <w:rPr>
          <w:rFonts w:ascii="Tahoma" w:hAnsi="Tahoma" w:cs="Tahoma"/>
          <w:bCs/>
          <w:sz w:val="20"/>
          <w:szCs w:val="20"/>
        </w:rPr>
        <w:t xml:space="preserve">oleh </w:t>
      </w:r>
      <w:r w:rsidR="00B3285C">
        <w:rPr>
          <w:rFonts w:ascii="Tahoma" w:hAnsi="Tahoma" w:cs="Tahoma"/>
          <w:bCs/>
          <w:sz w:val="20"/>
          <w:szCs w:val="20"/>
        </w:rPr>
        <w:t>${</w:t>
      </w:r>
      <w:proofErr w:type="spellStart"/>
      <w:r w:rsidR="00B3285C">
        <w:rPr>
          <w:rFonts w:ascii="Tahoma" w:hAnsi="Tahoma" w:cs="Tahoma"/>
          <w:bCs/>
          <w:sz w:val="20"/>
          <w:szCs w:val="20"/>
        </w:rPr>
        <w:t>pemrakarsa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sidR="006F55CE">
        <w:rPr>
          <w:rFonts w:ascii="Tahoma" w:hAnsi="Tahoma" w:cs="Tahoma"/>
          <w:bCs/>
          <w:sz w:val="20"/>
          <w:szCs w:val="20"/>
        </w:rPr>
        <w:t>….</w:t>
      </w:r>
    </w:p>
    <w:p w14:paraId="79F053A3" w14:textId="7E968562" w:rsidR="00CE00DF" w:rsidRPr="00460F69" w:rsidRDefault="00F712CC" w:rsidP="006D1435">
      <w:pPr>
        <w:pStyle w:val="BodyTextIndent3"/>
        <w:numPr>
          <w:ilvl w:val="0"/>
          <w:numId w:val="7"/>
        </w:numPr>
        <w:tabs>
          <w:tab w:val="left" w:pos="851"/>
          <w:tab w:val="left" w:pos="2268"/>
          <w:tab w:val="left" w:pos="2694"/>
        </w:tabs>
        <w:spacing w:after="0"/>
        <w:ind w:left="426" w:hanging="426"/>
        <w:rPr>
          <w:rFonts w:ascii="Tahoma" w:hAnsi="Tahoma" w:cs="Tahoma"/>
          <w:bCs/>
          <w:sz w:val="20"/>
          <w:szCs w:val="20"/>
        </w:rPr>
      </w:pPr>
      <w:proofErr w:type="spellStart"/>
      <w:r>
        <w:rPr>
          <w:rFonts w:ascii="Tahoma" w:hAnsi="Tahoma" w:cs="Tahoma"/>
          <w:bCs/>
          <w:sz w:val="20"/>
          <w:szCs w:val="20"/>
        </w:rPr>
        <w:t>P</w:t>
      </w:r>
      <w:r w:rsidR="006A47CC" w:rsidRPr="00460F69">
        <w:rPr>
          <w:rFonts w:ascii="Tahoma" w:hAnsi="Tahoma" w:cs="Tahoma"/>
          <w:bCs/>
          <w:sz w:val="20"/>
          <w:szCs w:val="20"/>
        </w:rPr>
        <w:t>enerimaan</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konfirmasi</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lingkup</w:t>
      </w:r>
      <w:proofErr w:type="spellEnd"/>
      <w:r w:rsidR="006A47CC" w:rsidRPr="00460F69">
        <w:rPr>
          <w:rFonts w:ascii="Tahoma" w:hAnsi="Tahoma" w:cs="Tahoma"/>
          <w:bCs/>
          <w:sz w:val="20"/>
          <w:szCs w:val="20"/>
        </w:rPr>
        <w:t xml:space="preserve"> </w:t>
      </w:r>
      <w:proofErr w:type="spellStart"/>
      <w:r w:rsidR="006A47CC" w:rsidRPr="00460F69">
        <w:rPr>
          <w:rFonts w:ascii="Tahoma" w:hAnsi="Tahoma" w:cs="Tahoma"/>
          <w:bCs/>
          <w:sz w:val="20"/>
          <w:szCs w:val="20"/>
        </w:rPr>
        <w:t>konsep</w:t>
      </w:r>
      <w:proofErr w:type="spellEnd"/>
      <w:r w:rsidR="006A47CC" w:rsidRPr="00460F69">
        <w:rPr>
          <w:rFonts w:ascii="Tahoma" w:hAnsi="Tahoma" w:cs="Tahoma"/>
          <w:bCs/>
          <w:sz w:val="20"/>
          <w:szCs w:val="20"/>
        </w:rPr>
        <w:t xml:space="preserve"> SKKL </w:t>
      </w:r>
      <w:proofErr w:type="spellStart"/>
      <w:r w:rsidR="006A47CC" w:rsidRPr="00460F69">
        <w:rPr>
          <w:rFonts w:ascii="Tahoma" w:hAnsi="Tahoma" w:cs="Tahoma"/>
          <w:bCs/>
          <w:sz w:val="20"/>
          <w:szCs w:val="20"/>
        </w:rPr>
        <w:t>dari</w:t>
      </w:r>
      <w:proofErr w:type="spellEnd"/>
      <w:r w:rsidR="006A47CC" w:rsidRPr="00460F69">
        <w:rPr>
          <w:rFonts w:ascii="Tahoma" w:hAnsi="Tahoma" w:cs="Tahoma"/>
          <w:bCs/>
          <w:sz w:val="20"/>
          <w:szCs w:val="20"/>
        </w:rPr>
        <w:t xml:space="preserve"> </w:t>
      </w:r>
      <w:r w:rsidR="00B3285C">
        <w:rPr>
          <w:rFonts w:ascii="Tahoma" w:hAnsi="Tahoma" w:cs="Tahoma"/>
          <w:bCs/>
          <w:sz w:val="20"/>
          <w:szCs w:val="20"/>
        </w:rPr>
        <w:t>${</w:t>
      </w:r>
      <w:proofErr w:type="spellStart"/>
      <w:r w:rsidR="00B3285C">
        <w:rPr>
          <w:rFonts w:ascii="Tahoma" w:hAnsi="Tahoma" w:cs="Tahoma"/>
          <w:bCs/>
          <w:sz w:val="20"/>
          <w:szCs w:val="20"/>
        </w:rPr>
        <w:t>pemr</w:t>
      </w:r>
      <w:r w:rsidR="0077689C">
        <w:rPr>
          <w:rFonts w:ascii="Tahoma" w:hAnsi="Tahoma" w:cs="Tahoma"/>
          <w:bCs/>
          <w:sz w:val="20"/>
          <w:szCs w:val="20"/>
        </w:rPr>
        <w:t>akarsa</w:t>
      </w:r>
      <w:proofErr w:type="spellEnd"/>
      <w:r w:rsidR="00B3285C">
        <w:rPr>
          <w:rFonts w:ascii="Tahoma" w:hAnsi="Tahoma" w:cs="Tahoma"/>
          <w:bCs/>
          <w:sz w:val="20"/>
          <w:szCs w:val="20"/>
        </w:rPr>
        <w:t>}</w:t>
      </w:r>
      <w:r w:rsidR="006F55CE">
        <w:rPr>
          <w:rFonts w:ascii="Tahoma" w:hAnsi="Tahoma" w:cs="Tahoma"/>
          <w:bCs/>
          <w:sz w:val="20"/>
          <w:szCs w:val="20"/>
        </w:rPr>
        <w:t xml:space="preserve"> </w:t>
      </w:r>
      <w:proofErr w:type="spellStart"/>
      <w:r w:rsidR="006F55CE">
        <w:rPr>
          <w:rFonts w:ascii="Tahoma" w:hAnsi="Tahoma" w:cs="Tahoma"/>
          <w:bCs/>
          <w:sz w:val="20"/>
          <w:szCs w:val="20"/>
        </w:rPr>
        <w:t>tanggal</w:t>
      </w:r>
      <w:proofErr w:type="spellEnd"/>
      <w:r>
        <w:rPr>
          <w:rFonts w:ascii="Tahoma" w:hAnsi="Tahoma" w:cs="Tahoma"/>
          <w:bCs/>
          <w:sz w:val="20"/>
          <w:szCs w:val="20"/>
        </w:rPr>
        <w:t>…</w:t>
      </w:r>
    </w:p>
    <w:p w14:paraId="13C58C54" w14:textId="77777777" w:rsidR="0006139D" w:rsidRPr="00460F69" w:rsidRDefault="0006139D" w:rsidP="006D1435">
      <w:pPr>
        <w:tabs>
          <w:tab w:val="left" w:pos="1980"/>
          <w:tab w:val="left" w:pos="2268"/>
        </w:tabs>
        <w:ind w:left="426" w:hanging="426"/>
        <w:rPr>
          <w:rFonts w:ascii="Tahoma" w:hAnsi="Tahoma" w:cs="Tahoma"/>
          <w:bCs/>
          <w:sz w:val="20"/>
          <w:szCs w:val="20"/>
        </w:rPr>
      </w:pPr>
    </w:p>
    <w:p w14:paraId="1CA52C96" w14:textId="77777777" w:rsidR="003A5273" w:rsidRPr="00460F69" w:rsidRDefault="00EC232D" w:rsidP="00293752">
      <w:pPr>
        <w:pStyle w:val="BodyText2"/>
        <w:ind w:right="-18"/>
        <w:jc w:val="both"/>
        <w:rPr>
          <w:rFonts w:ascii="Tahoma" w:hAnsi="Tahoma" w:cs="Tahoma"/>
          <w:b/>
          <w:sz w:val="20"/>
          <w:szCs w:val="20"/>
          <w:lang w:val="en-US"/>
        </w:rPr>
      </w:pPr>
      <w:r w:rsidRPr="00460F69">
        <w:rPr>
          <w:rFonts w:ascii="Tahoma" w:hAnsi="Tahoma" w:cs="Tahoma"/>
          <w:b/>
          <w:sz w:val="20"/>
          <w:szCs w:val="20"/>
        </w:rPr>
        <w:t>KESIMPULAN</w:t>
      </w:r>
    </w:p>
    <w:p w14:paraId="07AC4792" w14:textId="7BB7F18B" w:rsidR="005D555F" w:rsidRPr="00460F69" w:rsidRDefault="003A5273" w:rsidP="00293752">
      <w:pPr>
        <w:pStyle w:val="TxBrp7"/>
        <w:tabs>
          <w:tab w:val="clear" w:pos="748"/>
        </w:tabs>
        <w:spacing w:line="240" w:lineRule="auto"/>
        <w:ind w:left="0" w:firstLine="0"/>
        <w:jc w:val="both"/>
        <w:rPr>
          <w:rFonts w:ascii="Tahoma" w:hAnsi="Tahoma" w:cs="Tahoma"/>
          <w:szCs w:val="20"/>
        </w:rPr>
      </w:pPr>
      <w:proofErr w:type="spellStart"/>
      <w:r w:rsidRPr="00460F69">
        <w:rPr>
          <w:rFonts w:ascii="Tahoma" w:hAnsi="Tahoma" w:cs="Tahoma"/>
          <w:szCs w:val="20"/>
        </w:rPr>
        <w:t>Berdasarkan</w:t>
      </w:r>
      <w:proofErr w:type="spellEnd"/>
      <w:r w:rsidRPr="00460F69">
        <w:rPr>
          <w:rFonts w:ascii="Tahoma" w:hAnsi="Tahoma" w:cs="Tahoma"/>
          <w:szCs w:val="20"/>
        </w:rPr>
        <w:t xml:space="preserve"> </w:t>
      </w:r>
      <w:proofErr w:type="spellStart"/>
      <w:r w:rsidRPr="00460F69">
        <w:rPr>
          <w:rFonts w:ascii="Tahoma" w:hAnsi="Tahoma" w:cs="Tahoma"/>
          <w:szCs w:val="20"/>
        </w:rPr>
        <w:t>uraian</w:t>
      </w:r>
      <w:proofErr w:type="spellEnd"/>
      <w:r w:rsidRPr="00460F69">
        <w:rPr>
          <w:rFonts w:ascii="Tahoma" w:hAnsi="Tahoma" w:cs="Tahoma"/>
          <w:szCs w:val="20"/>
        </w:rPr>
        <w:t xml:space="preserve"> </w:t>
      </w:r>
      <w:proofErr w:type="spellStart"/>
      <w:r w:rsidRPr="00460F69">
        <w:rPr>
          <w:rFonts w:ascii="Tahoma" w:hAnsi="Tahoma" w:cs="Tahoma"/>
          <w:szCs w:val="20"/>
        </w:rPr>
        <w:t>tersebut</w:t>
      </w:r>
      <w:proofErr w:type="spellEnd"/>
      <w:r w:rsidRPr="00460F69">
        <w:rPr>
          <w:rFonts w:ascii="Tahoma" w:hAnsi="Tahoma" w:cs="Tahoma"/>
          <w:szCs w:val="20"/>
        </w:rPr>
        <w:t xml:space="preserve"> di </w:t>
      </w:r>
      <w:proofErr w:type="spellStart"/>
      <w:r w:rsidRPr="00460F69">
        <w:rPr>
          <w:rFonts w:ascii="Tahoma" w:hAnsi="Tahoma" w:cs="Tahoma"/>
          <w:szCs w:val="20"/>
        </w:rPr>
        <w:t>atas</w:t>
      </w:r>
      <w:proofErr w:type="spellEnd"/>
      <w:r w:rsidRPr="00460F69">
        <w:rPr>
          <w:rFonts w:ascii="Tahoma" w:hAnsi="Tahoma" w:cs="Tahoma"/>
          <w:szCs w:val="20"/>
        </w:rPr>
        <w:t xml:space="preserve">, </w:t>
      </w:r>
      <w:proofErr w:type="spellStart"/>
      <w:r w:rsidRPr="00460F69">
        <w:rPr>
          <w:rFonts w:ascii="Tahoma" w:hAnsi="Tahoma" w:cs="Tahoma"/>
          <w:szCs w:val="20"/>
        </w:rPr>
        <w:t>maka</w:t>
      </w:r>
      <w:proofErr w:type="spellEnd"/>
      <w:r w:rsidRPr="00460F69">
        <w:rPr>
          <w:rFonts w:ascii="Tahoma" w:hAnsi="Tahoma" w:cs="Tahoma"/>
          <w:szCs w:val="20"/>
        </w:rPr>
        <w:t xml:space="preserve"> </w:t>
      </w:r>
      <w:r w:rsidRPr="00460F69">
        <w:rPr>
          <w:rFonts w:ascii="Tahoma" w:hAnsi="Tahoma" w:cs="Tahoma"/>
          <w:szCs w:val="20"/>
          <w:lang w:val="id-ID"/>
        </w:rPr>
        <w:t xml:space="preserve">dipandang sudah dapat menjadi bahan pertimbangan </w:t>
      </w:r>
      <w:proofErr w:type="spellStart"/>
      <w:r w:rsidRPr="00460F69">
        <w:rPr>
          <w:rFonts w:ascii="Tahoma" w:hAnsi="Tahoma" w:cs="Tahoma"/>
          <w:szCs w:val="20"/>
        </w:rPr>
        <w:t>pimpinan</w:t>
      </w:r>
      <w:proofErr w:type="spellEnd"/>
      <w:r w:rsidRPr="00460F69">
        <w:rPr>
          <w:rFonts w:ascii="Tahoma" w:hAnsi="Tahoma" w:cs="Tahoma"/>
          <w:szCs w:val="20"/>
        </w:rPr>
        <w:t xml:space="preserve"> </w:t>
      </w:r>
      <w:r w:rsidRPr="00460F69">
        <w:rPr>
          <w:rFonts w:ascii="Tahoma" w:hAnsi="Tahoma" w:cs="Tahoma"/>
          <w:szCs w:val="20"/>
          <w:lang w:val="id-ID"/>
        </w:rPr>
        <w:t xml:space="preserve">dalam pengambilan keputusan untuk penetapan kelayakan rencana </w:t>
      </w:r>
      <w:proofErr w:type="spellStart"/>
      <w:r w:rsidR="00B456A0" w:rsidRPr="00B456A0">
        <w:rPr>
          <w:rFonts w:ascii="Tahoma" w:hAnsi="Tahoma" w:cs="Tahoma"/>
          <w:bCs/>
          <w:szCs w:val="20"/>
        </w:rPr>
        <w:t>Kegiatan</w:t>
      </w:r>
      <w:proofErr w:type="spellEnd"/>
      <w:r w:rsidR="00B456A0" w:rsidRPr="00B456A0">
        <w:rPr>
          <w:rFonts w:ascii="Tahoma" w:hAnsi="Tahoma" w:cs="Tahoma"/>
          <w:bCs/>
          <w:szCs w:val="20"/>
        </w:rPr>
        <w:t xml:space="preserve"> </w:t>
      </w:r>
      <w:r w:rsidR="00CC1C83">
        <w:rPr>
          <w:rFonts w:ascii="Tahoma" w:hAnsi="Tahoma" w:cs="Tahoma"/>
          <w:bCs/>
          <w:szCs w:val="20"/>
        </w:rPr>
        <w:t>${</w:t>
      </w:r>
      <w:proofErr w:type="spellStart"/>
      <w:r w:rsidR="00CC1C83">
        <w:rPr>
          <w:rFonts w:ascii="Tahoma" w:hAnsi="Tahoma" w:cs="Tahoma"/>
          <w:bCs/>
          <w:szCs w:val="20"/>
        </w:rPr>
        <w:t>project_title</w:t>
      </w:r>
      <w:proofErr w:type="spellEnd"/>
      <w:r w:rsidR="00CC1C83">
        <w:rPr>
          <w:rFonts w:ascii="Tahoma" w:hAnsi="Tahoma" w:cs="Tahoma"/>
          <w:bCs/>
          <w:szCs w:val="20"/>
        </w:rPr>
        <w:t>}</w:t>
      </w:r>
      <w:r w:rsidR="00B456A0" w:rsidRPr="00B456A0">
        <w:rPr>
          <w:rFonts w:ascii="Tahoma" w:hAnsi="Tahoma" w:cs="Tahoma"/>
          <w:bCs/>
          <w:szCs w:val="20"/>
        </w:rPr>
        <w:t>, Di</w:t>
      </w:r>
      <w:r w:rsidR="00103D3F">
        <w:rPr>
          <w:rFonts w:ascii="Tahoma" w:hAnsi="Tahoma" w:cs="Tahoma"/>
          <w:bCs/>
          <w:szCs w:val="20"/>
        </w:rPr>
        <w:t xml:space="preserve"> ${</w:t>
      </w:r>
      <w:proofErr w:type="spellStart"/>
      <w:r w:rsidR="00103D3F">
        <w:rPr>
          <w:rFonts w:ascii="Tahoma" w:hAnsi="Tahoma" w:cs="Tahoma"/>
          <w:bCs/>
          <w:szCs w:val="20"/>
        </w:rPr>
        <w:t>project_address</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project_district</w:t>
      </w:r>
      <w:proofErr w:type="spellEnd"/>
      <w:r w:rsidR="00103D3F">
        <w:rPr>
          <w:rFonts w:ascii="Tahoma" w:hAnsi="Tahoma" w:cs="Tahoma"/>
          <w:bCs/>
          <w:szCs w:val="20"/>
        </w:rPr>
        <w:t>}</w:t>
      </w:r>
      <w:r w:rsidR="00B456A0" w:rsidRPr="00B456A0">
        <w:rPr>
          <w:rFonts w:ascii="Tahoma" w:hAnsi="Tahoma" w:cs="Tahoma"/>
          <w:bCs/>
          <w:szCs w:val="20"/>
        </w:rPr>
        <w:t xml:space="preserve">, </w:t>
      </w:r>
      <w:r w:rsidR="00103D3F">
        <w:rPr>
          <w:rFonts w:ascii="Tahoma" w:hAnsi="Tahoma" w:cs="Tahoma"/>
          <w:bCs/>
          <w:szCs w:val="20"/>
        </w:rPr>
        <w:t>${</w:t>
      </w:r>
      <w:proofErr w:type="spellStart"/>
      <w:r w:rsidR="00103D3F">
        <w:rPr>
          <w:rFonts w:ascii="Tahoma" w:hAnsi="Tahoma" w:cs="Tahoma"/>
          <w:bCs/>
          <w:szCs w:val="20"/>
        </w:rPr>
        <w:t>project_province</w:t>
      </w:r>
      <w:proofErr w:type="spellEnd"/>
      <w:r w:rsidR="00103D3F">
        <w:rPr>
          <w:rFonts w:ascii="Tahoma" w:hAnsi="Tahoma" w:cs="Tahoma"/>
          <w:bCs/>
          <w:szCs w:val="20"/>
        </w:rPr>
        <w:t xml:space="preserve">} </w:t>
      </w:r>
      <w:r w:rsidR="00B456A0" w:rsidRPr="00B456A0">
        <w:rPr>
          <w:rFonts w:ascii="Tahoma" w:hAnsi="Tahoma" w:cs="Tahoma"/>
          <w:bCs/>
          <w:szCs w:val="20"/>
        </w:rPr>
        <w:t xml:space="preserve">Oleh </w:t>
      </w:r>
      <w:r w:rsidR="00103D3F">
        <w:rPr>
          <w:rFonts w:ascii="Tahoma" w:hAnsi="Tahoma" w:cs="Tahoma"/>
          <w:bCs/>
          <w:szCs w:val="20"/>
        </w:rPr>
        <w:t>${</w:t>
      </w:r>
      <w:proofErr w:type="spellStart"/>
      <w:r w:rsidR="00103D3F">
        <w:rPr>
          <w:rFonts w:ascii="Tahoma" w:hAnsi="Tahoma" w:cs="Tahoma"/>
          <w:bCs/>
          <w:szCs w:val="20"/>
        </w:rPr>
        <w:t>pemrakarsa</w:t>
      </w:r>
      <w:proofErr w:type="spellEnd"/>
      <w:r w:rsidR="00103D3F">
        <w:rPr>
          <w:rFonts w:ascii="Tahoma" w:hAnsi="Tahoma" w:cs="Tahoma"/>
          <w:bCs/>
          <w:szCs w:val="20"/>
        </w:rPr>
        <w:t>}</w:t>
      </w:r>
    </w:p>
    <w:p w14:paraId="77424DAE" w14:textId="77777777" w:rsidR="000A088B" w:rsidRPr="00460F69" w:rsidRDefault="000A088B" w:rsidP="00241761">
      <w:pPr>
        <w:pStyle w:val="BodyText2"/>
        <w:ind w:right="-18"/>
        <w:jc w:val="both"/>
        <w:rPr>
          <w:rFonts w:ascii="Tahoma" w:hAnsi="Tahoma" w:cs="Tahoma"/>
          <w:sz w:val="20"/>
          <w:szCs w:val="20"/>
          <w:lang w:val="id-ID"/>
        </w:rPr>
      </w:pPr>
    </w:p>
    <w:tbl>
      <w:tblPr>
        <w:tblW w:w="8781" w:type="dxa"/>
        <w:tblInd w:w="392" w:type="dxa"/>
        <w:tblLook w:val="04A0" w:firstRow="1" w:lastRow="0" w:firstColumn="1" w:lastColumn="0" w:noHBand="0" w:noVBand="1"/>
      </w:tblPr>
      <w:tblGrid>
        <w:gridCol w:w="8781"/>
      </w:tblGrid>
      <w:tr w:rsidR="0051637C" w:rsidRPr="00460F69" w14:paraId="4B7B8D89" w14:textId="77777777" w:rsidTr="00BA2F8B">
        <w:tc>
          <w:tcPr>
            <w:tcW w:w="8781" w:type="dxa"/>
          </w:tcPr>
          <w:p w14:paraId="45AAFB68" w14:textId="77777777" w:rsidR="0051637C" w:rsidRPr="00460F69" w:rsidRDefault="0051637C" w:rsidP="005D555F">
            <w:pPr>
              <w:jc w:val="left"/>
              <w:rPr>
                <w:rFonts w:ascii="Tahoma" w:hAnsi="Tahoma" w:cs="Tahoma"/>
                <w:sz w:val="20"/>
                <w:szCs w:val="20"/>
                <w:lang w:val="id-ID"/>
              </w:rPr>
            </w:pPr>
          </w:p>
        </w:tc>
      </w:tr>
    </w:tbl>
    <w:p w14:paraId="5DF1A8EB" w14:textId="77777777" w:rsidR="00EC232D" w:rsidRPr="00124532" w:rsidRDefault="002C5AF8" w:rsidP="00EC232D">
      <w:pPr>
        <w:ind w:left="540"/>
        <w:jc w:val="center"/>
        <w:rPr>
          <w:rFonts w:ascii="Tahoma" w:hAnsi="Tahoma" w:cs="Tahoma"/>
          <w:sz w:val="20"/>
          <w:szCs w:val="20"/>
        </w:rPr>
      </w:pPr>
      <w:r w:rsidRPr="00124532">
        <w:rPr>
          <w:rFonts w:ascii="Tahoma" w:hAnsi="Tahoma" w:cs="Tahoma"/>
          <w:sz w:val="20"/>
          <w:szCs w:val="20"/>
        </w:rPr>
        <w:t xml:space="preserve">Yang </w:t>
      </w:r>
      <w:proofErr w:type="spellStart"/>
      <w:r w:rsidRPr="00124532">
        <w:rPr>
          <w:rFonts w:ascii="Tahoma" w:hAnsi="Tahoma" w:cs="Tahoma"/>
          <w:sz w:val="20"/>
          <w:szCs w:val="20"/>
        </w:rPr>
        <w:t>membuat</w:t>
      </w:r>
      <w:proofErr w:type="spellEnd"/>
      <w:r w:rsidRPr="00124532">
        <w:rPr>
          <w:rFonts w:ascii="Tahoma" w:hAnsi="Tahoma" w:cs="Tahoma"/>
          <w:sz w:val="20"/>
          <w:szCs w:val="20"/>
        </w:rPr>
        <w:t xml:space="preserve"> </w:t>
      </w:r>
      <w:proofErr w:type="spellStart"/>
      <w:r w:rsidR="00B456A0">
        <w:rPr>
          <w:rFonts w:ascii="Tahoma" w:hAnsi="Tahoma" w:cs="Tahoma"/>
          <w:sz w:val="20"/>
          <w:szCs w:val="20"/>
        </w:rPr>
        <w:t>Rekomendasi</w:t>
      </w:r>
      <w:proofErr w:type="spellEnd"/>
      <w:r w:rsidR="00B456A0">
        <w:rPr>
          <w:rFonts w:ascii="Tahoma" w:hAnsi="Tahoma" w:cs="Tahoma"/>
          <w:sz w:val="20"/>
          <w:szCs w:val="20"/>
        </w:rPr>
        <w:t xml:space="preserve"> Uji </w:t>
      </w:r>
      <w:proofErr w:type="spellStart"/>
      <w:r w:rsidR="00B456A0">
        <w:rPr>
          <w:rFonts w:ascii="Tahoma" w:hAnsi="Tahoma" w:cs="Tahoma"/>
          <w:sz w:val="20"/>
          <w:szCs w:val="20"/>
        </w:rPr>
        <w:t>Kelayakan</w:t>
      </w:r>
      <w:proofErr w:type="spellEnd"/>
    </w:p>
    <w:p w14:paraId="1AEA2BA5" w14:textId="77777777" w:rsidR="00EC232D" w:rsidRPr="00124532" w:rsidRDefault="00EC232D" w:rsidP="00EC232D">
      <w:pPr>
        <w:ind w:left="540"/>
        <w:jc w:val="center"/>
        <w:rPr>
          <w:rFonts w:ascii="Tahoma" w:hAnsi="Tahoma" w:cs="Tahoma"/>
          <w:sz w:val="20"/>
          <w:szCs w:val="20"/>
        </w:rPr>
      </w:pPr>
    </w:p>
    <w:p w14:paraId="24991E7A" w14:textId="77777777" w:rsidR="00EC232D" w:rsidRPr="00124532" w:rsidRDefault="00EC232D" w:rsidP="00EC232D">
      <w:pPr>
        <w:ind w:left="540"/>
        <w:jc w:val="center"/>
        <w:rPr>
          <w:rFonts w:ascii="Tahoma" w:hAnsi="Tahoma" w:cs="Tahoma"/>
          <w:sz w:val="20"/>
          <w:szCs w:val="20"/>
        </w:rPr>
      </w:pPr>
    </w:p>
    <w:p w14:paraId="2132F761" w14:textId="77777777" w:rsidR="00EC232D" w:rsidRPr="00124532" w:rsidRDefault="002C5AF8" w:rsidP="00EC232D">
      <w:pPr>
        <w:ind w:left="540"/>
        <w:jc w:val="left"/>
        <w:rPr>
          <w:rFonts w:ascii="Tahoma" w:hAnsi="Tahoma" w:cs="Tahoma"/>
          <w:sz w:val="20"/>
          <w:szCs w:val="20"/>
        </w:rPr>
      </w:pPr>
      <w:proofErr w:type="spellStart"/>
      <w:r w:rsidRPr="00124532">
        <w:rPr>
          <w:rFonts w:ascii="Tahoma" w:hAnsi="Tahoma" w:cs="Tahoma"/>
          <w:sz w:val="20"/>
          <w:szCs w:val="20"/>
        </w:rPr>
        <w:t>Staf</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Pengolah</w:t>
      </w:r>
      <w:proofErr w:type="spellEnd"/>
      <w:r w:rsidRPr="00124532">
        <w:rPr>
          <w:rFonts w:ascii="Tahoma" w:hAnsi="Tahoma" w:cs="Tahoma"/>
          <w:sz w:val="20"/>
          <w:szCs w:val="20"/>
        </w:rPr>
        <w:t xml:space="preserve"> Data</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Seksi</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w:t>
      </w:r>
      <w:r w:rsidR="00EC232D" w:rsidRPr="00460F69">
        <w:rPr>
          <w:rFonts w:ascii="Tahoma" w:hAnsi="Tahoma" w:cs="Tahoma"/>
          <w:sz w:val="20"/>
          <w:szCs w:val="20"/>
        </w:rPr>
        <w:t>nilaian</w:t>
      </w:r>
      <w:proofErr w:type="spellEnd"/>
    </w:p>
    <w:p w14:paraId="3B48FB89" w14:textId="77777777" w:rsidR="00EC232D" w:rsidRPr="00124532" w:rsidRDefault="002C5AF8" w:rsidP="00EC232D">
      <w:pPr>
        <w:ind w:left="540"/>
        <w:jc w:val="left"/>
        <w:rPr>
          <w:rFonts w:ascii="Tahoma" w:hAnsi="Tahoma" w:cs="Tahoma"/>
          <w:sz w:val="20"/>
          <w:szCs w:val="20"/>
        </w:rPr>
      </w:pP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EC232D" w:rsidRPr="00460F69">
        <w:rPr>
          <w:rFonts w:ascii="Tahoma" w:hAnsi="Tahoma" w:cs="Tahoma"/>
          <w:sz w:val="20"/>
          <w:szCs w:val="20"/>
        </w:rPr>
        <w:t>AMDAL</w:t>
      </w:r>
      <w:r w:rsidRPr="00124532">
        <w:rPr>
          <w:rFonts w:ascii="Tahoma" w:hAnsi="Tahoma" w:cs="Tahoma"/>
          <w:sz w:val="20"/>
          <w:szCs w:val="20"/>
        </w:rPr>
        <w:t xml:space="preserve"> dan </w:t>
      </w:r>
      <w:proofErr w:type="spellStart"/>
      <w:r w:rsidRPr="00124532">
        <w:rPr>
          <w:rFonts w:ascii="Tahoma" w:hAnsi="Tahoma" w:cs="Tahoma"/>
          <w:sz w:val="20"/>
          <w:szCs w:val="20"/>
        </w:rPr>
        <w:t>Izin</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Lingkungan</w:t>
      </w:r>
      <w:proofErr w:type="spellEnd"/>
    </w:p>
    <w:p w14:paraId="79E6928E" w14:textId="77777777" w:rsidR="00EC232D" w:rsidRPr="00124532" w:rsidRDefault="00EC232D" w:rsidP="00EC232D">
      <w:pPr>
        <w:rPr>
          <w:rFonts w:ascii="Tahoma" w:hAnsi="Tahoma" w:cs="Tahoma"/>
          <w:sz w:val="20"/>
          <w:szCs w:val="20"/>
        </w:rPr>
      </w:pPr>
    </w:p>
    <w:p w14:paraId="1D913EFC" w14:textId="77777777" w:rsidR="00EC232D" w:rsidRPr="00460F69" w:rsidRDefault="00EC232D" w:rsidP="00EC232D">
      <w:pPr>
        <w:rPr>
          <w:rFonts w:ascii="Tahoma" w:hAnsi="Tahoma" w:cs="Tahoma"/>
          <w:sz w:val="20"/>
          <w:szCs w:val="20"/>
        </w:rPr>
      </w:pPr>
    </w:p>
    <w:p w14:paraId="682A0483" w14:textId="63D3234A"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r>
      <w:r w:rsidR="00B456A0">
        <w:rPr>
          <w:rFonts w:ascii="Tahoma" w:hAnsi="Tahoma" w:cs="Tahoma"/>
          <w:sz w:val="20"/>
          <w:szCs w:val="20"/>
        </w:rPr>
        <w:t>…………..</w:t>
      </w:r>
      <w:r w:rsidR="00214E01">
        <w:rPr>
          <w:rFonts w:ascii="Tahoma" w:hAnsi="Tahoma" w:cs="Tahoma"/>
          <w:sz w:val="20"/>
          <w:szCs w:val="20"/>
        </w:rPr>
        <w:t xml:space="preserve"> (</w:t>
      </w:r>
      <w:proofErr w:type="spellStart"/>
      <w:r w:rsidR="00214E01">
        <w:rPr>
          <w:rFonts w:ascii="Tahoma" w:hAnsi="Tahoma" w:cs="Tahoma"/>
          <w:sz w:val="20"/>
          <w:szCs w:val="20"/>
        </w:rPr>
        <w:t>penanggung</w:t>
      </w:r>
      <w:proofErr w:type="spellEnd"/>
      <w:r w:rsidR="00214E01">
        <w:rPr>
          <w:rFonts w:ascii="Tahoma" w:hAnsi="Tahoma" w:cs="Tahoma"/>
          <w:sz w:val="20"/>
          <w:szCs w:val="20"/>
        </w:rPr>
        <w:t xml:space="preserve"> </w:t>
      </w:r>
      <w:proofErr w:type="spellStart"/>
      <w:r w:rsidR="00214E01">
        <w:rPr>
          <w:rFonts w:ascii="Tahoma" w:hAnsi="Tahoma" w:cs="Tahoma"/>
          <w:sz w:val="20"/>
          <w:szCs w:val="20"/>
        </w:rPr>
        <w:t>jawab</w:t>
      </w:r>
      <w:proofErr w:type="spellEnd"/>
      <w:r w:rsidR="00214E01">
        <w:rPr>
          <w:rFonts w:ascii="Tahoma" w:hAnsi="Tahoma" w:cs="Tahoma"/>
          <w:sz w:val="20"/>
          <w:szCs w:val="20"/>
        </w:rPr>
        <w:t xml:space="preserve"> </w:t>
      </w:r>
      <w:proofErr w:type="spellStart"/>
      <w:r w:rsidR="00214E01">
        <w:rPr>
          <w:rFonts w:ascii="Tahoma" w:hAnsi="Tahoma" w:cs="Tahoma"/>
          <w:sz w:val="20"/>
          <w:szCs w:val="20"/>
        </w:rPr>
        <w:t>materi</w:t>
      </w:r>
      <w:proofErr w:type="spellEnd"/>
      <w:r w:rsidR="00214E01">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214E01">
        <w:rPr>
          <w:rFonts w:ascii="Tahoma" w:hAnsi="Tahoma" w:cs="Tahoma"/>
          <w:sz w:val="20"/>
          <w:szCs w:val="20"/>
        </w:rPr>
        <w:t xml:space="preserve">(salah </w:t>
      </w:r>
      <w:proofErr w:type="spellStart"/>
      <w:r w:rsidR="00214E01">
        <w:rPr>
          <w:rFonts w:ascii="Tahoma" w:hAnsi="Tahoma" w:cs="Tahoma"/>
          <w:sz w:val="20"/>
          <w:szCs w:val="20"/>
        </w:rPr>
        <w:t>satu</w:t>
      </w:r>
      <w:proofErr w:type="spellEnd"/>
      <w:r w:rsidR="00214E01">
        <w:rPr>
          <w:rFonts w:ascii="Tahoma" w:hAnsi="Tahoma" w:cs="Tahoma"/>
          <w:sz w:val="20"/>
          <w:szCs w:val="20"/>
        </w:rPr>
        <w:t xml:space="preserve"> </w:t>
      </w:r>
      <w:proofErr w:type="spellStart"/>
      <w:r w:rsidR="00214E01">
        <w:rPr>
          <w:rFonts w:ascii="Tahoma" w:hAnsi="Tahoma" w:cs="Tahoma"/>
          <w:sz w:val="20"/>
          <w:szCs w:val="20"/>
        </w:rPr>
        <w:t>anggota</w:t>
      </w:r>
      <w:proofErr w:type="spellEnd"/>
      <w:r w:rsidR="00214E01">
        <w:rPr>
          <w:rFonts w:ascii="Tahoma" w:hAnsi="Tahoma" w:cs="Tahoma"/>
          <w:sz w:val="20"/>
          <w:szCs w:val="20"/>
        </w:rPr>
        <w:t xml:space="preserve"> TUK)</w:t>
      </w:r>
    </w:p>
    <w:p w14:paraId="2EFC13EC" w14:textId="42B677D6" w:rsidR="002D106F" w:rsidRPr="00124532" w:rsidRDefault="002C5AF8" w:rsidP="00124532">
      <w:pPr>
        <w:tabs>
          <w:tab w:val="left" w:pos="527"/>
        </w:tabs>
        <w:rPr>
          <w:rFonts w:ascii="Tahoma" w:hAnsi="Tahoma" w:cs="Tahoma"/>
          <w:sz w:val="20"/>
          <w:szCs w:val="20"/>
        </w:rPr>
      </w:pPr>
      <w:r w:rsidRPr="00124532">
        <w:rPr>
          <w:rFonts w:ascii="Tahoma" w:hAnsi="Tahoma" w:cs="Tahoma"/>
          <w:sz w:val="20"/>
          <w:szCs w:val="20"/>
        </w:rPr>
        <w:tab/>
        <w:t xml:space="preserve">NIP. </w:t>
      </w:r>
      <w:r w:rsidR="00B456A0">
        <w:rPr>
          <w:rFonts w:ascii="Tahoma" w:hAnsi="Tahoma" w:cs="Tahoma"/>
          <w:sz w:val="20"/>
          <w:szCs w:val="20"/>
        </w:rPr>
        <w:t>……….</w:t>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Pr="00124532">
        <w:rPr>
          <w:rFonts w:ascii="Tahoma" w:hAnsi="Tahoma" w:cs="Tahoma"/>
          <w:sz w:val="20"/>
          <w:szCs w:val="20"/>
        </w:rPr>
        <w:tab/>
      </w:r>
      <w:r w:rsidR="00B456A0">
        <w:rPr>
          <w:rFonts w:ascii="Tahoma" w:hAnsi="Tahoma" w:cs="Tahoma"/>
          <w:sz w:val="20"/>
          <w:szCs w:val="20"/>
        </w:rPr>
        <w:tab/>
      </w:r>
      <w:r w:rsidR="00B456A0">
        <w:rPr>
          <w:rFonts w:ascii="Tahoma" w:hAnsi="Tahoma" w:cs="Tahoma"/>
          <w:sz w:val="20"/>
          <w:szCs w:val="20"/>
        </w:rPr>
        <w:tab/>
      </w:r>
      <w:r w:rsidRPr="00124532">
        <w:rPr>
          <w:rFonts w:ascii="Tahoma" w:hAnsi="Tahoma" w:cs="Tahoma"/>
          <w:sz w:val="20"/>
          <w:szCs w:val="20"/>
        </w:rPr>
        <w:t xml:space="preserve">NIP. </w:t>
      </w:r>
    </w:p>
    <w:p w14:paraId="179501A7" w14:textId="77777777" w:rsidR="00EC232D" w:rsidRPr="00124532" w:rsidRDefault="00EC232D" w:rsidP="00EC232D">
      <w:pPr>
        <w:rPr>
          <w:rFonts w:ascii="Tahoma" w:hAnsi="Tahoma" w:cs="Tahoma"/>
          <w:sz w:val="20"/>
          <w:szCs w:val="20"/>
        </w:rPr>
      </w:pPr>
    </w:p>
    <w:p w14:paraId="4A6D30FE" w14:textId="77777777" w:rsidR="00EC232D" w:rsidRPr="00124532" w:rsidRDefault="00EC232D" w:rsidP="00EC232D">
      <w:pPr>
        <w:rPr>
          <w:rFonts w:ascii="Tahoma" w:hAnsi="Tahoma" w:cs="Tahoma"/>
          <w:sz w:val="20"/>
          <w:szCs w:val="20"/>
        </w:rPr>
      </w:pPr>
    </w:p>
    <w:p w14:paraId="6A11BE33" w14:textId="276CF369" w:rsidR="00EC232D" w:rsidRPr="00124532" w:rsidRDefault="002C5AF8" w:rsidP="00977D56">
      <w:pPr>
        <w:tabs>
          <w:tab w:val="left" w:pos="5812"/>
        </w:tabs>
        <w:ind w:left="567"/>
        <w:rPr>
          <w:rFonts w:ascii="Tahoma" w:hAnsi="Tahoma" w:cs="Tahoma"/>
          <w:i/>
          <w:sz w:val="20"/>
          <w:szCs w:val="20"/>
        </w:rPr>
      </w:pPr>
      <w:proofErr w:type="spellStart"/>
      <w:r w:rsidRPr="00124532">
        <w:rPr>
          <w:rFonts w:ascii="Tahoma" w:hAnsi="Tahoma" w:cs="Tahoma"/>
          <w:sz w:val="20"/>
          <w:szCs w:val="20"/>
        </w:rPr>
        <w:t>Kepala</w:t>
      </w:r>
      <w:proofErr w:type="spellEnd"/>
      <w:r w:rsidRPr="00124532">
        <w:rPr>
          <w:rFonts w:ascii="Tahoma" w:hAnsi="Tahoma" w:cs="Tahoma"/>
          <w:sz w:val="20"/>
          <w:szCs w:val="20"/>
        </w:rPr>
        <w:t xml:space="preserve"> Sub </w:t>
      </w:r>
      <w:proofErr w:type="spellStart"/>
      <w:r w:rsidRPr="00124532">
        <w:rPr>
          <w:rFonts w:ascii="Tahoma" w:hAnsi="Tahoma" w:cs="Tahoma"/>
          <w:sz w:val="20"/>
          <w:szCs w:val="20"/>
        </w:rPr>
        <w:t>Direktorat</w:t>
      </w:r>
      <w:proofErr w:type="spellEnd"/>
      <w:r w:rsidRPr="00124532">
        <w:rPr>
          <w:rFonts w:ascii="Tahoma" w:hAnsi="Tahoma" w:cs="Tahoma"/>
          <w:sz w:val="20"/>
          <w:szCs w:val="20"/>
        </w:rPr>
        <w:t xml:space="preserve"> </w:t>
      </w:r>
      <w:proofErr w:type="spellStart"/>
      <w:r w:rsidRPr="00124532">
        <w:rPr>
          <w:rFonts w:ascii="Tahoma" w:hAnsi="Tahoma" w:cs="Tahoma"/>
          <w:sz w:val="20"/>
          <w:szCs w:val="20"/>
        </w:rPr>
        <w:t>Penerapan</w:t>
      </w:r>
      <w:proofErr w:type="spellEnd"/>
      <w:r w:rsidRPr="00124532">
        <w:rPr>
          <w:rFonts w:ascii="Tahoma" w:hAnsi="Tahoma" w:cs="Tahoma"/>
          <w:sz w:val="20"/>
          <w:szCs w:val="20"/>
        </w:rPr>
        <w:tab/>
      </w:r>
      <w:r w:rsidR="00977D56">
        <w:rPr>
          <w:rFonts w:ascii="Tahoma" w:hAnsi="Tahoma" w:cs="Tahoma"/>
          <w:sz w:val="20"/>
          <w:szCs w:val="20"/>
        </w:rPr>
        <w:t>${</w:t>
      </w:r>
      <w:proofErr w:type="spellStart"/>
      <w:r w:rsidR="00977D56">
        <w:rPr>
          <w:rFonts w:ascii="Tahoma" w:hAnsi="Tahoma" w:cs="Tahoma"/>
          <w:sz w:val="20"/>
          <w:szCs w:val="20"/>
        </w:rPr>
        <w:t>ketua</w:t>
      </w:r>
      <w:r w:rsidR="00DE1418">
        <w:rPr>
          <w:rFonts w:ascii="Tahoma" w:hAnsi="Tahoma" w:cs="Tahoma"/>
          <w:sz w:val="20"/>
          <w:szCs w:val="20"/>
        </w:rPr>
        <w:t>_</w:t>
      </w:r>
      <w:r w:rsidR="00977D56">
        <w:rPr>
          <w:rFonts w:ascii="Tahoma" w:hAnsi="Tahoma" w:cs="Tahoma"/>
          <w:sz w:val="20"/>
          <w:szCs w:val="20"/>
        </w:rPr>
        <w:t>tuk</w:t>
      </w:r>
      <w:r w:rsidR="00DE1418">
        <w:rPr>
          <w:rFonts w:ascii="Tahoma" w:hAnsi="Tahoma" w:cs="Tahoma"/>
          <w:sz w:val="20"/>
          <w:szCs w:val="20"/>
        </w:rPr>
        <w:t>_position</w:t>
      </w:r>
      <w:proofErr w:type="spellEnd"/>
      <w:r w:rsidR="00977D56">
        <w:rPr>
          <w:rFonts w:ascii="Tahoma" w:hAnsi="Tahoma" w:cs="Tahoma"/>
          <w:sz w:val="20"/>
          <w:szCs w:val="20"/>
        </w:rPr>
        <w:t>}</w:t>
      </w:r>
      <w:r w:rsidR="00214E01">
        <w:rPr>
          <w:rFonts w:ascii="Tahoma" w:hAnsi="Tahoma" w:cs="Tahoma"/>
          <w:sz w:val="20"/>
          <w:szCs w:val="20"/>
        </w:rPr>
        <w:t xml:space="preserve"> </w:t>
      </w:r>
    </w:p>
    <w:p w14:paraId="45BAAD47" w14:textId="77777777" w:rsidR="00EC232D" w:rsidRPr="00124532" w:rsidRDefault="00EC232D" w:rsidP="00EC232D">
      <w:pPr>
        <w:rPr>
          <w:rFonts w:ascii="Tahoma" w:hAnsi="Tahoma" w:cs="Tahoma"/>
          <w:i/>
          <w:sz w:val="20"/>
          <w:szCs w:val="20"/>
        </w:rPr>
      </w:pPr>
    </w:p>
    <w:p w14:paraId="25965536" w14:textId="77777777" w:rsidR="00EC232D" w:rsidRPr="00124532" w:rsidRDefault="00EC232D" w:rsidP="00EC232D">
      <w:pPr>
        <w:rPr>
          <w:rFonts w:ascii="Tahoma" w:hAnsi="Tahoma" w:cs="Tahoma"/>
          <w:i/>
          <w:sz w:val="20"/>
          <w:szCs w:val="20"/>
        </w:rPr>
      </w:pPr>
    </w:p>
    <w:p w14:paraId="134FB8FC" w14:textId="77777777" w:rsidR="00EC232D" w:rsidRPr="00124532" w:rsidRDefault="00EC232D" w:rsidP="00EC232D">
      <w:pPr>
        <w:rPr>
          <w:rFonts w:ascii="Tahoma" w:hAnsi="Tahoma" w:cs="Tahoma"/>
          <w:i/>
          <w:sz w:val="20"/>
          <w:szCs w:val="20"/>
        </w:rPr>
      </w:pPr>
    </w:p>
    <w:p w14:paraId="74785025" w14:textId="10F7A4F0" w:rsidR="00EC232D" w:rsidRPr="00460F69" w:rsidRDefault="002C5AF8" w:rsidP="00EC232D">
      <w:pPr>
        <w:tabs>
          <w:tab w:val="left" w:pos="540"/>
          <w:tab w:val="left" w:pos="5812"/>
        </w:tabs>
        <w:rPr>
          <w:rFonts w:ascii="Tahoma" w:hAnsi="Tahoma" w:cs="Tahoma"/>
          <w:sz w:val="20"/>
          <w:szCs w:val="20"/>
        </w:rPr>
      </w:pPr>
      <w:r w:rsidRPr="00124532">
        <w:rPr>
          <w:rFonts w:ascii="Tahoma" w:hAnsi="Tahoma" w:cs="Tahoma"/>
          <w:i/>
          <w:sz w:val="20"/>
          <w:szCs w:val="20"/>
        </w:rPr>
        <w:tab/>
      </w:r>
      <w:r w:rsidR="00A56118">
        <w:rPr>
          <w:rFonts w:ascii="Tahoma" w:hAnsi="Tahoma" w:cs="Tahoma"/>
          <w:sz w:val="20"/>
          <w:szCs w:val="20"/>
        </w:rPr>
        <w:t>${</w:t>
      </w:r>
      <w:proofErr w:type="spellStart"/>
      <w:r w:rsidR="00A56118">
        <w:rPr>
          <w:rFonts w:ascii="Tahoma" w:hAnsi="Tahoma" w:cs="Tahoma"/>
          <w:sz w:val="20"/>
          <w:szCs w:val="20"/>
        </w:rPr>
        <w:t>kepala_sekretariat_tuk</w:t>
      </w:r>
      <w:r w:rsidR="005E109F">
        <w:rPr>
          <w:rFonts w:ascii="Tahoma" w:hAnsi="Tahoma" w:cs="Tahoma"/>
          <w:sz w:val="20"/>
          <w:szCs w:val="20"/>
        </w:rPr>
        <w:t>_name</w:t>
      </w:r>
      <w:proofErr w:type="spellEnd"/>
      <w:r w:rsidR="00A56118">
        <w:rPr>
          <w:rFonts w:ascii="Tahoma" w:hAnsi="Tahoma" w:cs="Tahoma"/>
          <w:sz w:val="20"/>
          <w:szCs w:val="20"/>
        </w:rPr>
        <w:t>}</w:t>
      </w:r>
      <w:r w:rsidR="00EC232D" w:rsidRPr="00460F69">
        <w:rPr>
          <w:rFonts w:ascii="Tahoma" w:hAnsi="Tahoma" w:cs="Tahoma"/>
          <w:sz w:val="20"/>
          <w:szCs w:val="20"/>
        </w:rPr>
        <w:tab/>
      </w:r>
      <w:r w:rsidR="00EF151D">
        <w:rPr>
          <w:rFonts w:ascii="Tahoma" w:hAnsi="Tahoma" w:cs="Tahoma"/>
          <w:sz w:val="20"/>
          <w:szCs w:val="20"/>
        </w:rPr>
        <w:t>${</w:t>
      </w:r>
      <w:proofErr w:type="spellStart"/>
      <w:r w:rsidR="00EF151D">
        <w:rPr>
          <w:rFonts w:ascii="Tahoma" w:hAnsi="Tahoma" w:cs="Tahoma"/>
          <w:sz w:val="20"/>
          <w:szCs w:val="20"/>
        </w:rPr>
        <w:t>ketua_tuk_name</w:t>
      </w:r>
      <w:proofErr w:type="spellEnd"/>
      <w:r w:rsidR="00EF151D">
        <w:rPr>
          <w:rFonts w:ascii="Tahoma" w:hAnsi="Tahoma" w:cs="Tahoma"/>
          <w:sz w:val="20"/>
          <w:szCs w:val="20"/>
        </w:rPr>
        <w:t>}</w:t>
      </w:r>
    </w:p>
    <w:p w14:paraId="46A788E9" w14:textId="61C1862D" w:rsidR="00EC232D" w:rsidRPr="00460F69" w:rsidRDefault="00EC232D" w:rsidP="00EC232D">
      <w:pPr>
        <w:tabs>
          <w:tab w:val="left" w:pos="540"/>
          <w:tab w:val="left" w:pos="5812"/>
        </w:tabs>
        <w:rPr>
          <w:rFonts w:ascii="Tahoma" w:hAnsi="Tahoma" w:cs="Tahoma"/>
          <w:sz w:val="20"/>
          <w:szCs w:val="20"/>
        </w:rPr>
      </w:pPr>
      <w:r w:rsidRPr="00460F69">
        <w:rPr>
          <w:rFonts w:ascii="Tahoma" w:hAnsi="Tahoma" w:cs="Tahoma"/>
          <w:sz w:val="20"/>
          <w:szCs w:val="20"/>
        </w:rPr>
        <w:tab/>
        <w:t xml:space="preserve">NIP. </w:t>
      </w:r>
      <w:r w:rsidR="00D51F8D">
        <w:rPr>
          <w:rFonts w:ascii="Tahoma" w:hAnsi="Tahoma" w:cs="Tahoma"/>
          <w:sz w:val="20"/>
          <w:szCs w:val="20"/>
        </w:rPr>
        <w:t>${</w:t>
      </w:r>
      <w:proofErr w:type="spellStart"/>
      <w:r w:rsidR="00D51F8D">
        <w:rPr>
          <w:rFonts w:ascii="Tahoma" w:hAnsi="Tahoma" w:cs="Tahoma"/>
          <w:sz w:val="20"/>
          <w:szCs w:val="20"/>
        </w:rPr>
        <w:t>kepala_sekretariat_tuk_nip</w:t>
      </w:r>
      <w:proofErr w:type="spellEnd"/>
      <w:r w:rsidR="00D51F8D">
        <w:rPr>
          <w:rFonts w:ascii="Tahoma" w:hAnsi="Tahoma" w:cs="Tahoma"/>
          <w:sz w:val="20"/>
          <w:szCs w:val="20"/>
        </w:rPr>
        <w:t>}</w:t>
      </w:r>
      <w:r w:rsidRPr="00460F69">
        <w:rPr>
          <w:rFonts w:ascii="Tahoma" w:hAnsi="Tahoma" w:cs="Tahoma"/>
          <w:sz w:val="20"/>
          <w:szCs w:val="20"/>
        </w:rPr>
        <w:tab/>
        <w:t xml:space="preserve">NIP. </w:t>
      </w:r>
      <w:r w:rsidR="00E24AB1">
        <w:rPr>
          <w:rFonts w:ascii="Tahoma" w:hAnsi="Tahoma" w:cs="Tahoma"/>
          <w:sz w:val="20"/>
          <w:szCs w:val="20"/>
        </w:rPr>
        <w:t>${</w:t>
      </w:r>
      <w:proofErr w:type="spellStart"/>
      <w:r w:rsidR="00E24AB1">
        <w:rPr>
          <w:rFonts w:ascii="Tahoma" w:hAnsi="Tahoma" w:cs="Tahoma"/>
          <w:sz w:val="20"/>
          <w:szCs w:val="20"/>
        </w:rPr>
        <w:t>ketua_tuk_nip</w:t>
      </w:r>
      <w:proofErr w:type="spellEnd"/>
      <w:r w:rsidR="00E24AB1">
        <w:rPr>
          <w:rFonts w:ascii="Tahoma" w:hAnsi="Tahoma" w:cs="Tahoma"/>
          <w:sz w:val="20"/>
          <w:szCs w:val="20"/>
        </w:rPr>
        <w:t>}</w:t>
      </w:r>
    </w:p>
    <w:p w14:paraId="3835DACF" w14:textId="45428DAC" w:rsidR="004C38B5" w:rsidRPr="00460F69" w:rsidRDefault="004C38B5" w:rsidP="00EC47DB">
      <w:pPr>
        <w:pStyle w:val="ListParagraph"/>
        <w:ind w:left="0"/>
        <w:jc w:val="left"/>
        <w:rPr>
          <w:rFonts w:ascii="Tahoma" w:hAnsi="Tahoma" w:cs="Tahoma"/>
          <w:sz w:val="20"/>
          <w:szCs w:val="20"/>
        </w:rPr>
      </w:pPr>
    </w:p>
    <w:sectPr w:rsidR="004C38B5" w:rsidRPr="00460F69" w:rsidSect="00F87779">
      <w:footerReference w:type="default" r:id="rId8"/>
      <w:pgSz w:w="11906" w:h="16838" w:code="9"/>
      <w:pgMar w:top="709" w:right="849" w:bottom="709" w:left="1418" w:header="624" w:footer="1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1416E" w14:textId="77777777" w:rsidR="00DA73F0" w:rsidRDefault="00DA73F0" w:rsidP="002C428A">
      <w:r>
        <w:separator/>
      </w:r>
    </w:p>
  </w:endnote>
  <w:endnote w:type="continuationSeparator" w:id="0">
    <w:p w14:paraId="1BD44EBC" w14:textId="77777777" w:rsidR="00DA73F0" w:rsidRDefault="00DA73F0" w:rsidP="002C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altName w:val="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8AB8" w14:textId="77777777" w:rsidR="004D60E4" w:rsidRPr="00A07569" w:rsidRDefault="002C5AF8">
    <w:pPr>
      <w:pStyle w:val="Footer"/>
      <w:jc w:val="right"/>
      <w:rPr>
        <w:rFonts w:ascii="Tahoma" w:hAnsi="Tahoma" w:cs="Tahoma"/>
        <w:sz w:val="20"/>
        <w:szCs w:val="20"/>
      </w:rPr>
    </w:pPr>
    <w:r w:rsidRPr="00A07569">
      <w:rPr>
        <w:rFonts w:ascii="Tahoma" w:hAnsi="Tahoma" w:cs="Tahoma"/>
        <w:sz w:val="20"/>
        <w:szCs w:val="20"/>
      </w:rPr>
      <w:fldChar w:fldCharType="begin"/>
    </w:r>
    <w:r w:rsidR="004D60E4" w:rsidRPr="00A07569">
      <w:rPr>
        <w:rFonts w:ascii="Tahoma" w:hAnsi="Tahoma" w:cs="Tahoma"/>
        <w:sz w:val="20"/>
        <w:szCs w:val="20"/>
      </w:rPr>
      <w:instrText xml:space="preserve"> PAGE   \* MERGEFORMAT </w:instrText>
    </w:r>
    <w:r w:rsidRPr="00A07569">
      <w:rPr>
        <w:rFonts w:ascii="Tahoma" w:hAnsi="Tahoma" w:cs="Tahoma"/>
        <w:sz w:val="20"/>
        <w:szCs w:val="20"/>
      </w:rPr>
      <w:fldChar w:fldCharType="separate"/>
    </w:r>
    <w:r w:rsidR="00B456A0">
      <w:rPr>
        <w:rFonts w:ascii="Tahoma" w:hAnsi="Tahoma" w:cs="Tahoma"/>
        <w:noProof/>
        <w:sz w:val="20"/>
        <w:szCs w:val="20"/>
      </w:rPr>
      <w:t>2</w:t>
    </w:r>
    <w:r w:rsidRPr="00A07569">
      <w:rPr>
        <w:rFonts w:ascii="Tahoma" w:hAnsi="Tahoma" w:cs="Tahoma"/>
        <w:sz w:val="20"/>
        <w:szCs w:val="20"/>
      </w:rPr>
      <w:fldChar w:fldCharType="end"/>
    </w:r>
  </w:p>
  <w:p w14:paraId="073581E0" w14:textId="77777777" w:rsidR="004D60E4" w:rsidRDefault="004D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AB196" w14:textId="77777777" w:rsidR="00DA73F0" w:rsidRDefault="00DA73F0" w:rsidP="002C428A">
      <w:r>
        <w:separator/>
      </w:r>
    </w:p>
  </w:footnote>
  <w:footnote w:type="continuationSeparator" w:id="0">
    <w:p w14:paraId="7049B19D" w14:textId="77777777" w:rsidR="00DA73F0" w:rsidRDefault="00DA73F0" w:rsidP="002C4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016"/>
    <w:multiLevelType w:val="hybridMultilevel"/>
    <w:tmpl w:val="EC9CA848"/>
    <w:lvl w:ilvl="0" w:tplc="0C09000F">
      <w:start w:val="1"/>
      <w:numFmt w:val="decimal"/>
      <w:lvlText w:val="%1."/>
      <w:lvlJc w:val="left"/>
      <w:pPr>
        <w:ind w:left="70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3302A"/>
    <w:multiLevelType w:val="hybridMultilevel"/>
    <w:tmpl w:val="35F42A88"/>
    <w:lvl w:ilvl="0" w:tplc="C9042386">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 w15:restartNumberingAfterBreak="0">
    <w:nsid w:val="090E13A7"/>
    <w:multiLevelType w:val="hybridMultilevel"/>
    <w:tmpl w:val="0F768E28"/>
    <w:lvl w:ilvl="0" w:tplc="DE0AB5F2">
      <w:start w:val="1"/>
      <w:numFmt w:val="upperRoman"/>
      <w:lvlText w:val="%1."/>
      <w:lvlJc w:val="left"/>
      <w:pPr>
        <w:ind w:left="1080" w:hanging="720"/>
      </w:pPr>
      <w:rPr>
        <w:rFonts w:hint="default"/>
        <w:b/>
      </w:rPr>
    </w:lvl>
    <w:lvl w:ilvl="1" w:tplc="30C0C6EA">
      <w:start w:val="1"/>
      <w:numFmt w:val="lowerLetter"/>
      <w:lvlText w:val="%2."/>
      <w:lvlJc w:val="left"/>
      <w:pPr>
        <w:ind w:left="1440" w:hanging="360"/>
      </w:pPr>
      <w:rPr>
        <w:rFonts w:ascii="Tahoma" w:hAnsi="Tahoma" w:cs="Tahoma" w:hint="default"/>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C1362"/>
    <w:multiLevelType w:val="hybridMultilevel"/>
    <w:tmpl w:val="0FC0B574"/>
    <w:lvl w:ilvl="0" w:tplc="CBB2202A">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1">
      <w:start w:val="1"/>
      <w:numFmt w:val="decimal"/>
      <w:lvlText w:val="%3)"/>
      <w:lvlJc w:val="lef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BAD1ECA"/>
    <w:multiLevelType w:val="hybridMultilevel"/>
    <w:tmpl w:val="BB16AF52"/>
    <w:lvl w:ilvl="0" w:tplc="31AE2550">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 w15:restartNumberingAfterBreak="0">
    <w:nsid w:val="10BF2199"/>
    <w:multiLevelType w:val="hybridMultilevel"/>
    <w:tmpl w:val="2FE83882"/>
    <w:lvl w:ilvl="0" w:tplc="5D089A12">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 w15:restartNumberingAfterBreak="0">
    <w:nsid w:val="133C0CD1"/>
    <w:multiLevelType w:val="hybridMultilevel"/>
    <w:tmpl w:val="22F0D546"/>
    <w:lvl w:ilvl="0" w:tplc="EEE428E4">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7" w15:restartNumberingAfterBreak="0">
    <w:nsid w:val="149C524F"/>
    <w:multiLevelType w:val="hybridMultilevel"/>
    <w:tmpl w:val="3576779E"/>
    <w:lvl w:ilvl="0" w:tplc="5D9C8B3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8" w15:restartNumberingAfterBreak="0">
    <w:nsid w:val="18162AF4"/>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83B4DF3"/>
    <w:multiLevelType w:val="hybridMultilevel"/>
    <w:tmpl w:val="613243F2"/>
    <w:lvl w:ilvl="0" w:tplc="E19CB44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0" w15:restartNumberingAfterBreak="0">
    <w:nsid w:val="1C4F3A67"/>
    <w:multiLevelType w:val="hybridMultilevel"/>
    <w:tmpl w:val="FC74A21E"/>
    <w:lvl w:ilvl="0" w:tplc="05108BEA">
      <w:start w:val="1"/>
      <w:numFmt w:val="lowerLetter"/>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11" w15:restartNumberingAfterBreak="0">
    <w:nsid w:val="25612AE2"/>
    <w:multiLevelType w:val="hybridMultilevel"/>
    <w:tmpl w:val="9D6A6192"/>
    <w:lvl w:ilvl="0" w:tplc="F73426E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2" w15:restartNumberingAfterBreak="0">
    <w:nsid w:val="26624934"/>
    <w:multiLevelType w:val="hybridMultilevel"/>
    <w:tmpl w:val="57A82914"/>
    <w:lvl w:ilvl="0" w:tplc="EFFE8C8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3" w15:restartNumberingAfterBreak="0">
    <w:nsid w:val="27505196"/>
    <w:multiLevelType w:val="hybridMultilevel"/>
    <w:tmpl w:val="0A523316"/>
    <w:lvl w:ilvl="0" w:tplc="21A4F82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4" w15:restartNumberingAfterBreak="0">
    <w:nsid w:val="292C4646"/>
    <w:multiLevelType w:val="hybridMultilevel"/>
    <w:tmpl w:val="61D48466"/>
    <w:lvl w:ilvl="0" w:tplc="CD04AFF8">
      <w:start w:val="1"/>
      <w:numFmt w:val="lowerLetter"/>
      <w:pStyle w:val="NoSpacing"/>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363FD5"/>
    <w:multiLevelType w:val="hybridMultilevel"/>
    <w:tmpl w:val="458C7BC2"/>
    <w:lvl w:ilvl="0" w:tplc="E47C23BC">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6" w15:restartNumberingAfterBreak="0">
    <w:nsid w:val="29C067B0"/>
    <w:multiLevelType w:val="hybridMultilevel"/>
    <w:tmpl w:val="82683184"/>
    <w:lvl w:ilvl="0" w:tplc="CD0E19A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7" w15:restartNumberingAfterBreak="0">
    <w:nsid w:val="2A5242E1"/>
    <w:multiLevelType w:val="hybridMultilevel"/>
    <w:tmpl w:val="D3227750"/>
    <w:lvl w:ilvl="0" w:tplc="945AB5AA">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8" w15:restartNumberingAfterBreak="0">
    <w:nsid w:val="2BB03C4D"/>
    <w:multiLevelType w:val="hybridMultilevel"/>
    <w:tmpl w:val="8506D642"/>
    <w:lvl w:ilvl="0" w:tplc="BC1063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9" w15:restartNumberingAfterBreak="0">
    <w:nsid w:val="376321E7"/>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38001546"/>
    <w:multiLevelType w:val="hybridMultilevel"/>
    <w:tmpl w:val="15DE3970"/>
    <w:lvl w:ilvl="0" w:tplc="5232BC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1" w15:restartNumberingAfterBreak="0">
    <w:nsid w:val="38B65754"/>
    <w:multiLevelType w:val="hybridMultilevel"/>
    <w:tmpl w:val="262E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152D9"/>
    <w:multiLevelType w:val="hybridMultilevel"/>
    <w:tmpl w:val="67B2B95A"/>
    <w:lvl w:ilvl="0" w:tplc="194AADF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3" w15:restartNumberingAfterBreak="0">
    <w:nsid w:val="3DCA311D"/>
    <w:multiLevelType w:val="hybridMultilevel"/>
    <w:tmpl w:val="08785600"/>
    <w:lvl w:ilvl="0" w:tplc="47D0426E">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24" w15:restartNumberingAfterBreak="0">
    <w:nsid w:val="3F4913A9"/>
    <w:multiLevelType w:val="hybridMultilevel"/>
    <w:tmpl w:val="26E0B9FA"/>
    <w:lvl w:ilvl="0" w:tplc="2D580744">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5" w15:restartNumberingAfterBreak="0">
    <w:nsid w:val="41907180"/>
    <w:multiLevelType w:val="hybridMultilevel"/>
    <w:tmpl w:val="9168D57A"/>
    <w:lvl w:ilvl="0" w:tplc="04210019">
      <w:start w:val="1"/>
      <w:numFmt w:val="bullet"/>
      <w:pStyle w:val="Paragraphketupat"/>
      <w:lvlText w:val=""/>
      <w:lvlJc w:val="left"/>
      <w:pPr>
        <w:ind w:left="836" w:hanging="360"/>
      </w:pPr>
      <w:rPr>
        <w:rFonts w:ascii="Symbol" w:hAnsi="Symbol" w:hint="default"/>
      </w:rPr>
    </w:lvl>
    <w:lvl w:ilvl="1" w:tplc="04090019">
      <w:start w:val="1"/>
      <w:numFmt w:val="bullet"/>
      <w:lvlText w:val=""/>
      <w:lvlJc w:val="left"/>
      <w:pPr>
        <w:ind w:left="1556" w:hanging="360"/>
      </w:pPr>
      <w:rPr>
        <w:rFonts w:ascii="Symbol" w:hAnsi="Symbol" w:hint="default"/>
      </w:rPr>
    </w:lvl>
    <w:lvl w:ilvl="2" w:tplc="0409001B">
      <w:start w:val="1"/>
      <w:numFmt w:val="bullet"/>
      <w:lvlText w:val=""/>
      <w:lvlJc w:val="left"/>
      <w:pPr>
        <w:ind w:left="2276" w:hanging="360"/>
      </w:pPr>
      <w:rPr>
        <w:rFonts w:ascii="Wingdings" w:hAnsi="Wingdings" w:hint="default"/>
      </w:rPr>
    </w:lvl>
    <w:lvl w:ilvl="3" w:tplc="0409000F">
      <w:start w:val="1"/>
      <w:numFmt w:val="bullet"/>
      <w:lvlText w:val=""/>
      <w:lvlJc w:val="left"/>
      <w:pPr>
        <w:ind w:left="2996" w:hanging="360"/>
      </w:pPr>
      <w:rPr>
        <w:rFonts w:ascii="Symbol" w:hAnsi="Symbol" w:hint="default"/>
      </w:rPr>
    </w:lvl>
    <w:lvl w:ilvl="4" w:tplc="04090019" w:tentative="1">
      <w:start w:val="1"/>
      <w:numFmt w:val="bullet"/>
      <w:lvlText w:val="o"/>
      <w:lvlJc w:val="left"/>
      <w:pPr>
        <w:ind w:left="3716" w:hanging="360"/>
      </w:pPr>
      <w:rPr>
        <w:rFonts w:ascii="Courier New" w:hAnsi="Courier New" w:cs="Courier New" w:hint="default"/>
      </w:rPr>
    </w:lvl>
    <w:lvl w:ilvl="5" w:tplc="0409001B" w:tentative="1">
      <w:start w:val="1"/>
      <w:numFmt w:val="bullet"/>
      <w:lvlText w:val=""/>
      <w:lvlJc w:val="left"/>
      <w:pPr>
        <w:ind w:left="4436" w:hanging="360"/>
      </w:pPr>
      <w:rPr>
        <w:rFonts w:ascii="Wingdings" w:hAnsi="Wingdings" w:hint="default"/>
      </w:rPr>
    </w:lvl>
    <w:lvl w:ilvl="6" w:tplc="0409000F" w:tentative="1">
      <w:start w:val="1"/>
      <w:numFmt w:val="bullet"/>
      <w:lvlText w:val=""/>
      <w:lvlJc w:val="left"/>
      <w:pPr>
        <w:ind w:left="5156" w:hanging="360"/>
      </w:pPr>
      <w:rPr>
        <w:rFonts w:ascii="Symbol" w:hAnsi="Symbol" w:hint="default"/>
      </w:rPr>
    </w:lvl>
    <w:lvl w:ilvl="7" w:tplc="04090019" w:tentative="1">
      <w:start w:val="1"/>
      <w:numFmt w:val="bullet"/>
      <w:lvlText w:val="o"/>
      <w:lvlJc w:val="left"/>
      <w:pPr>
        <w:ind w:left="5876" w:hanging="360"/>
      </w:pPr>
      <w:rPr>
        <w:rFonts w:ascii="Courier New" w:hAnsi="Courier New" w:cs="Courier New" w:hint="default"/>
      </w:rPr>
    </w:lvl>
    <w:lvl w:ilvl="8" w:tplc="0409001B" w:tentative="1">
      <w:start w:val="1"/>
      <w:numFmt w:val="bullet"/>
      <w:lvlText w:val=""/>
      <w:lvlJc w:val="left"/>
      <w:pPr>
        <w:ind w:left="6596" w:hanging="360"/>
      </w:pPr>
      <w:rPr>
        <w:rFonts w:ascii="Wingdings" w:hAnsi="Wingdings" w:hint="default"/>
      </w:rPr>
    </w:lvl>
  </w:abstractNum>
  <w:abstractNum w:abstractNumId="26" w15:restartNumberingAfterBreak="0">
    <w:nsid w:val="442C0BF7"/>
    <w:multiLevelType w:val="hybridMultilevel"/>
    <w:tmpl w:val="FD705726"/>
    <w:lvl w:ilvl="0" w:tplc="1550F6C2">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27" w15:restartNumberingAfterBreak="0">
    <w:nsid w:val="46766076"/>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6FF5F08"/>
    <w:multiLevelType w:val="hybridMultilevel"/>
    <w:tmpl w:val="0FF224B0"/>
    <w:lvl w:ilvl="0" w:tplc="89EEE53E">
      <w:start w:val="1"/>
      <w:numFmt w:val="upperRoman"/>
      <w:lvlText w:val="%1."/>
      <w:lvlJc w:val="left"/>
      <w:pPr>
        <w:ind w:left="720" w:hanging="720"/>
      </w:pPr>
      <w:rPr>
        <w:rFonts w:hint="default"/>
      </w:rPr>
    </w:lvl>
    <w:lvl w:ilvl="1" w:tplc="A636DC66">
      <w:start w:val="1"/>
      <w:numFmt w:val="lowerLetter"/>
      <w:lvlText w:val="%2."/>
      <w:lvlJc w:val="left"/>
      <w:pPr>
        <w:ind w:left="644" w:hanging="360"/>
      </w:pPr>
      <w:rPr>
        <w:color w:val="auto"/>
      </w:rPr>
    </w:lvl>
    <w:lvl w:ilvl="2" w:tplc="B4325C8E">
      <w:start w:val="1"/>
      <w:numFmt w:val="decimal"/>
      <w:lvlText w:val="%3."/>
      <w:lvlJc w:val="left"/>
      <w:pPr>
        <w:ind w:left="928" w:hanging="360"/>
      </w:pPr>
      <w:rPr>
        <w:rFonts w:hint="default"/>
      </w:rPr>
    </w:lvl>
    <w:lvl w:ilvl="3" w:tplc="0409000F">
      <w:start w:val="1"/>
      <w:numFmt w:val="decimal"/>
      <w:lvlText w:val="%4."/>
      <w:lvlJc w:val="left"/>
      <w:pPr>
        <w:ind w:left="360" w:hanging="360"/>
      </w:pPr>
    </w:lvl>
    <w:lvl w:ilvl="4" w:tplc="C5829CA4">
      <w:start w:val="1"/>
      <w:numFmt w:val="decimal"/>
      <w:lvlText w:val="%5)"/>
      <w:lvlJc w:val="left"/>
      <w:pPr>
        <w:ind w:left="3240" w:hanging="360"/>
      </w:pPr>
      <w:rPr>
        <w:rFonts w:ascii="Tahoma" w:hAnsi="Tahoma" w:cs="Tahoma" w:hint="default"/>
        <w:sz w:val="20"/>
        <w:szCs w:val="2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6A57F5"/>
    <w:multiLevelType w:val="hybridMultilevel"/>
    <w:tmpl w:val="D9D0ADC8"/>
    <w:lvl w:ilvl="0" w:tplc="55CA9FC6">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0" w15:restartNumberingAfterBreak="0">
    <w:nsid w:val="4B757BF3"/>
    <w:multiLevelType w:val="hybridMultilevel"/>
    <w:tmpl w:val="D8E096AA"/>
    <w:lvl w:ilvl="0" w:tplc="3C40B2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4CF52B5B"/>
    <w:multiLevelType w:val="hybridMultilevel"/>
    <w:tmpl w:val="EB6641F2"/>
    <w:lvl w:ilvl="0" w:tplc="0C090019">
      <w:start w:val="1"/>
      <w:numFmt w:val="lowerLetter"/>
      <w:lvlText w:val="%1."/>
      <w:lvlJc w:val="left"/>
      <w:pPr>
        <w:ind w:left="34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DC3D9F"/>
    <w:multiLevelType w:val="hybridMultilevel"/>
    <w:tmpl w:val="04E88B8C"/>
    <w:lvl w:ilvl="0" w:tplc="263401F8">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3" w15:restartNumberingAfterBreak="0">
    <w:nsid w:val="52BE0159"/>
    <w:multiLevelType w:val="hybridMultilevel"/>
    <w:tmpl w:val="AD74D11C"/>
    <w:lvl w:ilvl="0" w:tplc="0C09000F">
      <w:start w:val="1"/>
      <w:numFmt w:val="decimal"/>
      <w:lvlText w:val="%1."/>
      <w:lvlJc w:val="left"/>
      <w:pPr>
        <w:ind w:left="28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80" w:hanging="180"/>
      </w:pPr>
    </w:lvl>
    <w:lvl w:ilvl="3" w:tplc="0409000F" w:tentative="1">
      <w:start w:val="1"/>
      <w:numFmt w:val="decimal"/>
      <w:lvlText w:val="%4."/>
      <w:lvlJc w:val="left"/>
      <w:pPr>
        <w:ind w:left="900" w:hanging="360"/>
      </w:pPr>
    </w:lvl>
    <w:lvl w:ilvl="4" w:tplc="04090019" w:tentative="1">
      <w:start w:val="1"/>
      <w:numFmt w:val="lowerLetter"/>
      <w:lvlText w:val="%5."/>
      <w:lvlJc w:val="left"/>
      <w:pPr>
        <w:ind w:left="1620" w:hanging="360"/>
      </w:pPr>
    </w:lvl>
    <w:lvl w:ilvl="5" w:tplc="0409001B" w:tentative="1">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4" w15:restartNumberingAfterBreak="0">
    <w:nsid w:val="52D50856"/>
    <w:multiLevelType w:val="hybridMultilevel"/>
    <w:tmpl w:val="DB2EFFAA"/>
    <w:lvl w:ilvl="0" w:tplc="83967B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5074480"/>
    <w:multiLevelType w:val="hybridMultilevel"/>
    <w:tmpl w:val="67C2FADE"/>
    <w:lvl w:ilvl="0" w:tplc="0C090019">
      <w:start w:val="1"/>
      <w:numFmt w:val="lowerLetter"/>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236D5"/>
    <w:multiLevelType w:val="hybridMultilevel"/>
    <w:tmpl w:val="4B708A3C"/>
    <w:lvl w:ilvl="0" w:tplc="9A18370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37" w15:restartNumberingAfterBreak="0">
    <w:nsid w:val="5977065D"/>
    <w:multiLevelType w:val="hybridMultilevel"/>
    <w:tmpl w:val="4AC4AF76"/>
    <w:lvl w:ilvl="0" w:tplc="9122520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8" w15:restartNumberingAfterBreak="0">
    <w:nsid w:val="5A623299"/>
    <w:multiLevelType w:val="multilevel"/>
    <w:tmpl w:val="79C86040"/>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AF53C80"/>
    <w:multiLevelType w:val="hybridMultilevel"/>
    <w:tmpl w:val="25660BEC"/>
    <w:lvl w:ilvl="0" w:tplc="ABFEC2A0">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0" w15:restartNumberingAfterBreak="0">
    <w:nsid w:val="5B7E3F8E"/>
    <w:multiLevelType w:val="hybridMultilevel"/>
    <w:tmpl w:val="170C7522"/>
    <w:lvl w:ilvl="0" w:tplc="1CFC6CC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1" w15:restartNumberingAfterBreak="0">
    <w:nsid w:val="5CF165AF"/>
    <w:multiLevelType w:val="hybridMultilevel"/>
    <w:tmpl w:val="7E46C3BC"/>
    <w:lvl w:ilvl="0" w:tplc="0C090019">
      <w:start w:val="1"/>
      <w:numFmt w:val="lowerLetter"/>
      <w:lvlText w:val="%1."/>
      <w:lvlJc w:val="left"/>
      <w:pPr>
        <w:ind w:left="576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5FE944B0"/>
    <w:multiLevelType w:val="multilevel"/>
    <w:tmpl w:val="19B6E3DC"/>
    <w:lvl w:ilvl="0">
      <w:start w:val="2"/>
      <w:numFmt w:val="decimal"/>
      <w:lvlText w:val="%1."/>
      <w:lvlJc w:val="left"/>
      <w:pPr>
        <w:tabs>
          <w:tab w:val="num" w:pos="360"/>
        </w:tabs>
        <w:ind w:left="360" w:hanging="360"/>
      </w:pPr>
      <w:rPr>
        <w:rFonts w:ascii="Bookman Old Style" w:hAnsi="Bookman Old Style" w:cs="Tahoma" w:hint="default"/>
        <w:b w:val="0"/>
        <w:i w:val="0"/>
        <w:sz w:val="24"/>
      </w:rPr>
    </w:lvl>
    <w:lvl w:ilvl="1">
      <w:start w:val="1"/>
      <w:numFmt w:val="lowerLetter"/>
      <w:lvlText w:val="%2."/>
      <w:lvlJc w:val="left"/>
      <w:pPr>
        <w:ind w:left="1440" w:hanging="360"/>
      </w:pPr>
    </w:lvl>
    <w:lvl w:ilvl="2">
      <w:start w:val="1"/>
      <w:numFmt w:val="decimal"/>
      <w:lvlText w:val="%3)"/>
      <w:lvlJc w:val="left"/>
      <w:pPr>
        <w:ind w:left="2340" w:hanging="360"/>
      </w:pPr>
      <w:rPr>
        <w:sz w:val="22"/>
        <w:szCs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12924FC"/>
    <w:multiLevelType w:val="hybridMultilevel"/>
    <w:tmpl w:val="E39A05C0"/>
    <w:lvl w:ilvl="0" w:tplc="027A7BD4">
      <w:start w:val="1"/>
      <w:numFmt w:val="decimal"/>
      <w:lvlText w:val="%1."/>
      <w:lvlJc w:val="left"/>
      <w:pPr>
        <w:ind w:left="2700" w:hanging="360"/>
      </w:pPr>
      <w:rPr>
        <w:sz w:val="20"/>
        <w:szCs w:val="20"/>
      </w:rPr>
    </w:lvl>
    <w:lvl w:ilvl="1" w:tplc="0C090019">
      <w:start w:val="1"/>
      <w:numFmt w:val="lowerLetter"/>
      <w:lvlText w:val="%2."/>
      <w:lvlJc w:val="left"/>
      <w:pPr>
        <w:ind w:left="3420" w:hanging="360"/>
      </w:pPr>
    </w:lvl>
    <w:lvl w:ilvl="2" w:tplc="0C09001B">
      <w:start w:val="1"/>
      <w:numFmt w:val="lowerRoman"/>
      <w:lvlText w:val="%3."/>
      <w:lvlJc w:val="right"/>
      <w:pPr>
        <w:ind w:left="4140" w:hanging="180"/>
      </w:pPr>
    </w:lvl>
    <w:lvl w:ilvl="3" w:tplc="0C09000F">
      <w:start w:val="1"/>
      <w:numFmt w:val="decimal"/>
      <w:lvlText w:val="%4."/>
      <w:lvlJc w:val="left"/>
      <w:pPr>
        <w:ind w:left="4860" w:hanging="360"/>
      </w:pPr>
    </w:lvl>
    <w:lvl w:ilvl="4" w:tplc="0C090019">
      <w:start w:val="1"/>
      <w:numFmt w:val="lowerLetter"/>
      <w:lvlText w:val="%5."/>
      <w:lvlJc w:val="left"/>
      <w:pPr>
        <w:ind w:left="5580" w:hanging="360"/>
      </w:pPr>
    </w:lvl>
    <w:lvl w:ilvl="5" w:tplc="0C09001B">
      <w:start w:val="1"/>
      <w:numFmt w:val="lowerRoman"/>
      <w:lvlText w:val="%6."/>
      <w:lvlJc w:val="right"/>
      <w:pPr>
        <w:ind w:left="6300" w:hanging="180"/>
      </w:pPr>
    </w:lvl>
    <w:lvl w:ilvl="6" w:tplc="0C09000F">
      <w:start w:val="1"/>
      <w:numFmt w:val="decimal"/>
      <w:lvlText w:val="%7."/>
      <w:lvlJc w:val="left"/>
      <w:pPr>
        <w:ind w:left="7020" w:hanging="360"/>
      </w:pPr>
    </w:lvl>
    <w:lvl w:ilvl="7" w:tplc="0C090019">
      <w:start w:val="1"/>
      <w:numFmt w:val="lowerLetter"/>
      <w:lvlText w:val="%8."/>
      <w:lvlJc w:val="left"/>
      <w:pPr>
        <w:ind w:left="7740" w:hanging="360"/>
      </w:pPr>
    </w:lvl>
    <w:lvl w:ilvl="8" w:tplc="0C09001B">
      <w:start w:val="1"/>
      <w:numFmt w:val="lowerRoman"/>
      <w:lvlText w:val="%9."/>
      <w:lvlJc w:val="right"/>
      <w:pPr>
        <w:ind w:left="8460" w:hanging="180"/>
      </w:pPr>
    </w:lvl>
  </w:abstractNum>
  <w:abstractNum w:abstractNumId="44" w15:restartNumberingAfterBreak="0">
    <w:nsid w:val="622439CA"/>
    <w:multiLevelType w:val="hybridMultilevel"/>
    <w:tmpl w:val="CA5E35B4"/>
    <w:lvl w:ilvl="0" w:tplc="B13E4852">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5" w15:restartNumberingAfterBreak="0">
    <w:nsid w:val="63DD6C49"/>
    <w:multiLevelType w:val="hybridMultilevel"/>
    <w:tmpl w:val="130ABCE8"/>
    <w:lvl w:ilvl="0" w:tplc="5CDE112C">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46" w15:restartNumberingAfterBreak="0">
    <w:nsid w:val="64D17EB7"/>
    <w:multiLevelType w:val="hybridMultilevel"/>
    <w:tmpl w:val="340C22F2"/>
    <w:lvl w:ilvl="0" w:tplc="D4AEA59E">
      <w:start w:val="1"/>
      <w:numFmt w:val="lowerLetter"/>
      <w:lvlText w:val="%1)"/>
      <w:lvlJc w:val="left"/>
      <w:pPr>
        <w:ind w:left="3762" w:hanging="360"/>
      </w:pPr>
      <w:rPr>
        <w:rFonts w:cs="Calibri" w:hint="default"/>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47" w15:restartNumberingAfterBreak="0">
    <w:nsid w:val="66981796"/>
    <w:multiLevelType w:val="hybridMultilevel"/>
    <w:tmpl w:val="C17091E0"/>
    <w:lvl w:ilvl="0" w:tplc="18249DA2">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8" w15:restartNumberingAfterBreak="0">
    <w:nsid w:val="66B61F72"/>
    <w:multiLevelType w:val="hybridMultilevel"/>
    <w:tmpl w:val="AD682340"/>
    <w:lvl w:ilvl="0" w:tplc="0656626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49" w15:restartNumberingAfterBreak="0">
    <w:nsid w:val="677B2108"/>
    <w:multiLevelType w:val="hybridMultilevel"/>
    <w:tmpl w:val="A19E9DD6"/>
    <w:lvl w:ilvl="0" w:tplc="75FA7414">
      <w:start w:val="1"/>
      <w:numFmt w:val="lowerLetter"/>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0" w15:restartNumberingAfterBreak="0">
    <w:nsid w:val="6A3A10E9"/>
    <w:multiLevelType w:val="hybridMultilevel"/>
    <w:tmpl w:val="CBDC3856"/>
    <w:lvl w:ilvl="0" w:tplc="CD92FEDA">
      <w:start w:val="1"/>
      <w:numFmt w:val="lowerLetter"/>
      <w:pStyle w:val="subbabbullet"/>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1" w15:restartNumberingAfterBreak="0">
    <w:nsid w:val="6EC96DA2"/>
    <w:multiLevelType w:val="hybridMultilevel"/>
    <w:tmpl w:val="49B038E8"/>
    <w:lvl w:ilvl="0" w:tplc="5100E554">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2" w15:restartNumberingAfterBreak="0">
    <w:nsid w:val="6EF57DDF"/>
    <w:multiLevelType w:val="hybridMultilevel"/>
    <w:tmpl w:val="8FEE1BCC"/>
    <w:lvl w:ilvl="0" w:tplc="7FDEC680">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3" w15:restartNumberingAfterBreak="0">
    <w:nsid w:val="70607393"/>
    <w:multiLevelType w:val="hybridMultilevel"/>
    <w:tmpl w:val="B2D8B512"/>
    <w:lvl w:ilvl="0" w:tplc="FCB8BB9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4" w15:restartNumberingAfterBreak="0">
    <w:nsid w:val="73DD39D4"/>
    <w:multiLevelType w:val="hybridMultilevel"/>
    <w:tmpl w:val="A042B334"/>
    <w:lvl w:ilvl="0" w:tplc="86C00460">
      <w:start w:val="1"/>
      <w:numFmt w:val="decimal"/>
      <w:lvlText w:val="%1)"/>
      <w:lvlJc w:val="left"/>
      <w:pPr>
        <w:ind w:left="3414" w:hanging="360"/>
      </w:pPr>
      <w:rPr>
        <w:rFonts w:cs="Calibri" w:hint="default"/>
        <w:sz w:val="20"/>
        <w:szCs w:val="20"/>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55" w15:restartNumberingAfterBreak="0">
    <w:nsid w:val="74FF2389"/>
    <w:multiLevelType w:val="hybridMultilevel"/>
    <w:tmpl w:val="623E82C8"/>
    <w:lvl w:ilvl="0" w:tplc="B752460A">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6" w15:restartNumberingAfterBreak="0">
    <w:nsid w:val="75FD462A"/>
    <w:multiLevelType w:val="hybridMultilevel"/>
    <w:tmpl w:val="36EA21E2"/>
    <w:lvl w:ilvl="0" w:tplc="ABAC966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7" w15:restartNumberingAfterBreak="0">
    <w:nsid w:val="771668A3"/>
    <w:multiLevelType w:val="hybridMultilevel"/>
    <w:tmpl w:val="6FA0C162"/>
    <w:lvl w:ilvl="0" w:tplc="A3FEBA8E">
      <w:start w:val="1"/>
      <w:numFmt w:val="decimal"/>
      <w:lvlText w:val="%1)"/>
      <w:lvlJc w:val="left"/>
      <w:pPr>
        <w:ind w:left="3479" w:hanging="360"/>
      </w:pPr>
      <w:rPr>
        <w:rFonts w:cs="Calibri"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8" w15:restartNumberingAfterBreak="0">
    <w:nsid w:val="77780663"/>
    <w:multiLevelType w:val="hybridMultilevel"/>
    <w:tmpl w:val="7AA2024E"/>
    <w:lvl w:ilvl="0" w:tplc="CC1E15FA">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59" w15:restartNumberingAfterBreak="0">
    <w:nsid w:val="77B22935"/>
    <w:multiLevelType w:val="hybridMultilevel"/>
    <w:tmpl w:val="9A24D470"/>
    <w:lvl w:ilvl="0" w:tplc="67967EB6">
      <w:start w:val="1"/>
      <w:numFmt w:val="decimal"/>
      <w:lvlText w:val="%1)"/>
      <w:lvlJc w:val="left"/>
      <w:pPr>
        <w:ind w:left="3780" w:hanging="360"/>
      </w:pPr>
      <w:rPr>
        <w:rFonts w:ascii="Tahoma" w:hAnsi="Tahoma" w:cs="Tahoma" w:hint="default"/>
        <w:sz w:val="20"/>
        <w:szCs w:val="2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60" w15:restartNumberingAfterBreak="0">
    <w:nsid w:val="77FD6736"/>
    <w:multiLevelType w:val="hybridMultilevel"/>
    <w:tmpl w:val="BA48D092"/>
    <w:lvl w:ilvl="0" w:tplc="FDE030E2">
      <w:start w:val="1"/>
      <w:numFmt w:val="lowerLetter"/>
      <w:lvlText w:val="%1."/>
      <w:lvlJc w:val="left"/>
      <w:pPr>
        <w:ind w:left="3054" w:hanging="360"/>
      </w:pPr>
      <w:rPr>
        <w:rFonts w:cs="Calibri"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61" w15:restartNumberingAfterBreak="0">
    <w:nsid w:val="78F11543"/>
    <w:multiLevelType w:val="hybridMultilevel"/>
    <w:tmpl w:val="3376A902"/>
    <w:lvl w:ilvl="0" w:tplc="19121A96">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62" w15:restartNumberingAfterBreak="0">
    <w:nsid w:val="7EE860E7"/>
    <w:multiLevelType w:val="hybridMultilevel"/>
    <w:tmpl w:val="11C295E4"/>
    <w:lvl w:ilvl="0" w:tplc="6E8E995E">
      <w:start w:val="1"/>
      <w:numFmt w:val="lowerLetter"/>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num w:numId="1">
    <w:abstractNumId w:val="2"/>
  </w:num>
  <w:num w:numId="2">
    <w:abstractNumId w:val="25"/>
  </w:num>
  <w:num w:numId="3">
    <w:abstractNumId w:val="14"/>
  </w:num>
  <w:num w:numId="4">
    <w:abstractNumId w:val="50"/>
  </w:num>
  <w:num w:numId="5">
    <w:abstractNumId w:val="28"/>
  </w:num>
  <w:num w:numId="6">
    <w:abstractNumId w:val="34"/>
  </w:num>
  <w:num w:numId="7">
    <w:abstractNumId w:val="21"/>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59"/>
  </w:num>
  <w:num w:numId="11">
    <w:abstractNumId w:val="13"/>
  </w:num>
  <w:num w:numId="12">
    <w:abstractNumId w:val="33"/>
  </w:num>
  <w:num w:numId="13">
    <w:abstractNumId w:val="35"/>
  </w:num>
  <w:num w:numId="14">
    <w:abstractNumId w:val="41"/>
  </w:num>
  <w:num w:numId="15">
    <w:abstractNumId w:val="27"/>
  </w:num>
  <w:num w:numId="16">
    <w:abstractNumId w:val="19"/>
  </w:num>
  <w:num w:numId="17">
    <w:abstractNumId w:val="31"/>
  </w:num>
  <w:num w:numId="18">
    <w:abstractNumId w:val="8"/>
  </w:num>
  <w:num w:numId="19">
    <w:abstractNumId w:val="0"/>
  </w:num>
  <w:num w:numId="20">
    <w:abstractNumId w:val="42"/>
  </w:num>
  <w:num w:numId="21">
    <w:abstractNumId w:val="49"/>
  </w:num>
  <w:num w:numId="22">
    <w:abstractNumId w:val="57"/>
  </w:num>
  <w:num w:numId="23">
    <w:abstractNumId w:val="26"/>
  </w:num>
  <w:num w:numId="24">
    <w:abstractNumId w:val="36"/>
  </w:num>
  <w:num w:numId="25">
    <w:abstractNumId w:val="45"/>
  </w:num>
  <w:num w:numId="26">
    <w:abstractNumId w:val="32"/>
  </w:num>
  <w:num w:numId="27">
    <w:abstractNumId w:val="1"/>
  </w:num>
  <w:num w:numId="28">
    <w:abstractNumId w:val="9"/>
  </w:num>
  <w:num w:numId="29">
    <w:abstractNumId w:val="61"/>
  </w:num>
  <w:num w:numId="30">
    <w:abstractNumId w:val="12"/>
  </w:num>
  <w:num w:numId="31">
    <w:abstractNumId w:val="22"/>
  </w:num>
  <w:num w:numId="32">
    <w:abstractNumId w:val="16"/>
  </w:num>
  <w:num w:numId="33">
    <w:abstractNumId w:val="53"/>
  </w:num>
  <w:num w:numId="34">
    <w:abstractNumId w:val="4"/>
  </w:num>
  <w:num w:numId="35">
    <w:abstractNumId w:val="18"/>
  </w:num>
  <w:num w:numId="36">
    <w:abstractNumId w:val="47"/>
  </w:num>
  <w:num w:numId="37">
    <w:abstractNumId w:val="39"/>
  </w:num>
  <w:num w:numId="38">
    <w:abstractNumId w:val="29"/>
  </w:num>
  <w:num w:numId="39">
    <w:abstractNumId w:val="20"/>
  </w:num>
  <w:num w:numId="40">
    <w:abstractNumId w:val="58"/>
  </w:num>
  <w:num w:numId="41">
    <w:abstractNumId w:val="48"/>
  </w:num>
  <w:num w:numId="42">
    <w:abstractNumId w:val="44"/>
  </w:num>
  <w:num w:numId="43">
    <w:abstractNumId w:val="62"/>
  </w:num>
  <w:num w:numId="44">
    <w:abstractNumId w:val="7"/>
  </w:num>
  <w:num w:numId="45">
    <w:abstractNumId w:val="11"/>
  </w:num>
  <w:num w:numId="46">
    <w:abstractNumId w:val="15"/>
  </w:num>
  <w:num w:numId="47">
    <w:abstractNumId w:val="17"/>
  </w:num>
  <w:num w:numId="48">
    <w:abstractNumId w:val="37"/>
  </w:num>
  <w:num w:numId="49">
    <w:abstractNumId w:val="56"/>
  </w:num>
  <w:num w:numId="50">
    <w:abstractNumId w:val="5"/>
  </w:num>
  <w:num w:numId="51">
    <w:abstractNumId w:val="6"/>
  </w:num>
  <w:num w:numId="52">
    <w:abstractNumId w:val="23"/>
  </w:num>
  <w:num w:numId="53">
    <w:abstractNumId w:val="60"/>
  </w:num>
  <w:num w:numId="54">
    <w:abstractNumId w:val="55"/>
  </w:num>
  <w:num w:numId="55">
    <w:abstractNumId w:val="52"/>
  </w:num>
  <w:num w:numId="56">
    <w:abstractNumId w:val="54"/>
  </w:num>
  <w:num w:numId="57">
    <w:abstractNumId w:val="38"/>
  </w:num>
  <w:num w:numId="58">
    <w:abstractNumId w:val="46"/>
  </w:num>
  <w:num w:numId="59">
    <w:abstractNumId w:val="40"/>
  </w:num>
  <w:num w:numId="60">
    <w:abstractNumId w:val="51"/>
  </w:num>
  <w:num w:numId="61">
    <w:abstractNumId w:val="30"/>
  </w:num>
  <w:num w:numId="62">
    <w:abstractNumId w:val="3"/>
  </w:num>
  <w:num w:numId="63">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581"/>
    <w:rsid w:val="00005500"/>
    <w:rsid w:val="0001274A"/>
    <w:rsid w:val="000131D2"/>
    <w:rsid w:val="00014675"/>
    <w:rsid w:val="00021065"/>
    <w:rsid w:val="00024D95"/>
    <w:rsid w:val="000347AE"/>
    <w:rsid w:val="00040833"/>
    <w:rsid w:val="0004258B"/>
    <w:rsid w:val="000443E0"/>
    <w:rsid w:val="00044D2A"/>
    <w:rsid w:val="00057FD0"/>
    <w:rsid w:val="0006139D"/>
    <w:rsid w:val="00061A08"/>
    <w:rsid w:val="00063BA9"/>
    <w:rsid w:val="00065328"/>
    <w:rsid w:val="00066E3F"/>
    <w:rsid w:val="0007666F"/>
    <w:rsid w:val="000823AE"/>
    <w:rsid w:val="000839DE"/>
    <w:rsid w:val="00090A8F"/>
    <w:rsid w:val="00090ECD"/>
    <w:rsid w:val="000A088B"/>
    <w:rsid w:val="000A1CA4"/>
    <w:rsid w:val="000A43E4"/>
    <w:rsid w:val="000B03D9"/>
    <w:rsid w:val="000B2E53"/>
    <w:rsid w:val="000C123A"/>
    <w:rsid w:val="000C5718"/>
    <w:rsid w:val="000D0659"/>
    <w:rsid w:val="000D18EC"/>
    <w:rsid w:val="000D53C8"/>
    <w:rsid w:val="000D6293"/>
    <w:rsid w:val="000E0499"/>
    <w:rsid w:val="000E3499"/>
    <w:rsid w:val="000E4BC9"/>
    <w:rsid w:val="000E51D7"/>
    <w:rsid w:val="000E6E26"/>
    <w:rsid w:val="000F0E7C"/>
    <w:rsid w:val="00103D3F"/>
    <w:rsid w:val="00104F12"/>
    <w:rsid w:val="00105C8D"/>
    <w:rsid w:val="00111001"/>
    <w:rsid w:val="00111F11"/>
    <w:rsid w:val="00114EDC"/>
    <w:rsid w:val="00117F55"/>
    <w:rsid w:val="00121E32"/>
    <w:rsid w:val="00123754"/>
    <w:rsid w:val="00124532"/>
    <w:rsid w:val="00125CB6"/>
    <w:rsid w:val="00134686"/>
    <w:rsid w:val="00141EE0"/>
    <w:rsid w:val="001434BD"/>
    <w:rsid w:val="00147776"/>
    <w:rsid w:val="001559B3"/>
    <w:rsid w:val="001628D4"/>
    <w:rsid w:val="00162A30"/>
    <w:rsid w:val="00167CF5"/>
    <w:rsid w:val="001742C8"/>
    <w:rsid w:val="001823AD"/>
    <w:rsid w:val="0018396C"/>
    <w:rsid w:val="00192CEA"/>
    <w:rsid w:val="00194E9F"/>
    <w:rsid w:val="001A6436"/>
    <w:rsid w:val="001A6AAF"/>
    <w:rsid w:val="001B0233"/>
    <w:rsid w:val="001B6C93"/>
    <w:rsid w:val="001C67BB"/>
    <w:rsid w:val="001D2957"/>
    <w:rsid w:val="001D38B9"/>
    <w:rsid w:val="001D55EC"/>
    <w:rsid w:val="001D6ACB"/>
    <w:rsid w:val="001E4219"/>
    <w:rsid w:val="001F2362"/>
    <w:rsid w:val="001F3CBC"/>
    <w:rsid w:val="00201C21"/>
    <w:rsid w:val="0021233E"/>
    <w:rsid w:val="00213EE9"/>
    <w:rsid w:val="00214174"/>
    <w:rsid w:val="00214E01"/>
    <w:rsid w:val="00216011"/>
    <w:rsid w:val="002213B3"/>
    <w:rsid w:val="0022216D"/>
    <w:rsid w:val="00223F09"/>
    <w:rsid w:val="00237FEB"/>
    <w:rsid w:val="00240BA1"/>
    <w:rsid w:val="00241761"/>
    <w:rsid w:val="00242BD2"/>
    <w:rsid w:val="002537F9"/>
    <w:rsid w:val="00260342"/>
    <w:rsid w:val="002615F9"/>
    <w:rsid w:val="00261B0E"/>
    <w:rsid w:val="00264A9E"/>
    <w:rsid w:val="002671A1"/>
    <w:rsid w:val="0027551C"/>
    <w:rsid w:val="00281B52"/>
    <w:rsid w:val="002848FE"/>
    <w:rsid w:val="00286B51"/>
    <w:rsid w:val="0029008D"/>
    <w:rsid w:val="00290D1C"/>
    <w:rsid w:val="002916A8"/>
    <w:rsid w:val="00293752"/>
    <w:rsid w:val="002957DA"/>
    <w:rsid w:val="00295B03"/>
    <w:rsid w:val="0029725E"/>
    <w:rsid w:val="002A1A0E"/>
    <w:rsid w:val="002A1A87"/>
    <w:rsid w:val="002A4142"/>
    <w:rsid w:val="002A703F"/>
    <w:rsid w:val="002B61CD"/>
    <w:rsid w:val="002C11CF"/>
    <w:rsid w:val="002C18B9"/>
    <w:rsid w:val="002C222C"/>
    <w:rsid w:val="002C3D3D"/>
    <w:rsid w:val="002C428A"/>
    <w:rsid w:val="002C484D"/>
    <w:rsid w:val="002C5AF8"/>
    <w:rsid w:val="002D0DBA"/>
    <w:rsid w:val="002D106F"/>
    <w:rsid w:val="002D554D"/>
    <w:rsid w:val="002D7149"/>
    <w:rsid w:val="002E24D1"/>
    <w:rsid w:val="002E3099"/>
    <w:rsid w:val="002E31C0"/>
    <w:rsid w:val="002E4F0D"/>
    <w:rsid w:val="002E6723"/>
    <w:rsid w:val="002F1D49"/>
    <w:rsid w:val="002F265F"/>
    <w:rsid w:val="00307587"/>
    <w:rsid w:val="00310F09"/>
    <w:rsid w:val="003165FA"/>
    <w:rsid w:val="0032002D"/>
    <w:rsid w:val="00325860"/>
    <w:rsid w:val="003318CE"/>
    <w:rsid w:val="003325DF"/>
    <w:rsid w:val="00334A88"/>
    <w:rsid w:val="00335A05"/>
    <w:rsid w:val="00336EB9"/>
    <w:rsid w:val="0034581A"/>
    <w:rsid w:val="00361CC6"/>
    <w:rsid w:val="00363A2E"/>
    <w:rsid w:val="003648F2"/>
    <w:rsid w:val="00367649"/>
    <w:rsid w:val="0037057E"/>
    <w:rsid w:val="00371048"/>
    <w:rsid w:val="00371C5D"/>
    <w:rsid w:val="003737C6"/>
    <w:rsid w:val="00382D9E"/>
    <w:rsid w:val="00385D58"/>
    <w:rsid w:val="00386127"/>
    <w:rsid w:val="00386D09"/>
    <w:rsid w:val="00391DA9"/>
    <w:rsid w:val="0039564F"/>
    <w:rsid w:val="003A3806"/>
    <w:rsid w:val="003A381F"/>
    <w:rsid w:val="003A4F67"/>
    <w:rsid w:val="003A5273"/>
    <w:rsid w:val="003A7B45"/>
    <w:rsid w:val="003B04F7"/>
    <w:rsid w:val="003B1C39"/>
    <w:rsid w:val="003B329C"/>
    <w:rsid w:val="003B44B8"/>
    <w:rsid w:val="003C1719"/>
    <w:rsid w:val="003C7830"/>
    <w:rsid w:val="003D35F4"/>
    <w:rsid w:val="003D5DE8"/>
    <w:rsid w:val="003E0CB0"/>
    <w:rsid w:val="003E5987"/>
    <w:rsid w:val="003F278A"/>
    <w:rsid w:val="003F2EEF"/>
    <w:rsid w:val="003F30DA"/>
    <w:rsid w:val="003F6393"/>
    <w:rsid w:val="003F6D31"/>
    <w:rsid w:val="00402EEC"/>
    <w:rsid w:val="00405B1E"/>
    <w:rsid w:val="00407134"/>
    <w:rsid w:val="00416386"/>
    <w:rsid w:val="00417A91"/>
    <w:rsid w:val="0042660D"/>
    <w:rsid w:val="00426633"/>
    <w:rsid w:val="004355FA"/>
    <w:rsid w:val="0043758F"/>
    <w:rsid w:val="004402BB"/>
    <w:rsid w:val="00445743"/>
    <w:rsid w:val="00445891"/>
    <w:rsid w:val="004502CC"/>
    <w:rsid w:val="00460F69"/>
    <w:rsid w:val="0046460F"/>
    <w:rsid w:val="0046583C"/>
    <w:rsid w:val="00465EA6"/>
    <w:rsid w:val="00475DC2"/>
    <w:rsid w:val="00480218"/>
    <w:rsid w:val="00490C5F"/>
    <w:rsid w:val="004922C9"/>
    <w:rsid w:val="004A2683"/>
    <w:rsid w:val="004A2F00"/>
    <w:rsid w:val="004A3549"/>
    <w:rsid w:val="004A6D59"/>
    <w:rsid w:val="004B062E"/>
    <w:rsid w:val="004B7136"/>
    <w:rsid w:val="004C38B5"/>
    <w:rsid w:val="004D4D2B"/>
    <w:rsid w:val="004D60E4"/>
    <w:rsid w:val="004D71F7"/>
    <w:rsid w:val="004F5A63"/>
    <w:rsid w:val="0050017A"/>
    <w:rsid w:val="00505B5B"/>
    <w:rsid w:val="005076F6"/>
    <w:rsid w:val="005108F0"/>
    <w:rsid w:val="00512824"/>
    <w:rsid w:val="005149B7"/>
    <w:rsid w:val="0051637C"/>
    <w:rsid w:val="0052169D"/>
    <w:rsid w:val="00522492"/>
    <w:rsid w:val="00525283"/>
    <w:rsid w:val="00530C52"/>
    <w:rsid w:val="00541A40"/>
    <w:rsid w:val="00541C99"/>
    <w:rsid w:val="005476C7"/>
    <w:rsid w:val="00554B12"/>
    <w:rsid w:val="0055517C"/>
    <w:rsid w:val="00574550"/>
    <w:rsid w:val="005754FE"/>
    <w:rsid w:val="00575506"/>
    <w:rsid w:val="00582356"/>
    <w:rsid w:val="00584B46"/>
    <w:rsid w:val="0058635B"/>
    <w:rsid w:val="00594263"/>
    <w:rsid w:val="00597FCF"/>
    <w:rsid w:val="005A1055"/>
    <w:rsid w:val="005A123D"/>
    <w:rsid w:val="005B3E78"/>
    <w:rsid w:val="005C447F"/>
    <w:rsid w:val="005D1F7C"/>
    <w:rsid w:val="005D5500"/>
    <w:rsid w:val="005D555F"/>
    <w:rsid w:val="005D675E"/>
    <w:rsid w:val="005E109F"/>
    <w:rsid w:val="005E1932"/>
    <w:rsid w:val="005E512E"/>
    <w:rsid w:val="005E5857"/>
    <w:rsid w:val="00600F9D"/>
    <w:rsid w:val="00606146"/>
    <w:rsid w:val="00613A42"/>
    <w:rsid w:val="0061482B"/>
    <w:rsid w:val="00623E96"/>
    <w:rsid w:val="00637494"/>
    <w:rsid w:val="00643819"/>
    <w:rsid w:val="00646D23"/>
    <w:rsid w:val="00651CD2"/>
    <w:rsid w:val="006578EC"/>
    <w:rsid w:val="00657D5F"/>
    <w:rsid w:val="006616E8"/>
    <w:rsid w:val="00664EED"/>
    <w:rsid w:val="00677E80"/>
    <w:rsid w:val="00681919"/>
    <w:rsid w:val="00682347"/>
    <w:rsid w:val="00683277"/>
    <w:rsid w:val="00683F70"/>
    <w:rsid w:val="00686E11"/>
    <w:rsid w:val="006A1170"/>
    <w:rsid w:val="006A1263"/>
    <w:rsid w:val="006A183C"/>
    <w:rsid w:val="006A47CC"/>
    <w:rsid w:val="006A550E"/>
    <w:rsid w:val="006B33E3"/>
    <w:rsid w:val="006B4D68"/>
    <w:rsid w:val="006B7FB9"/>
    <w:rsid w:val="006C5291"/>
    <w:rsid w:val="006C6581"/>
    <w:rsid w:val="006D0841"/>
    <w:rsid w:val="006D1435"/>
    <w:rsid w:val="006D29A5"/>
    <w:rsid w:val="006D4948"/>
    <w:rsid w:val="006D5C48"/>
    <w:rsid w:val="006E4FAE"/>
    <w:rsid w:val="006F55CE"/>
    <w:rsid w:val="0070651A"/>
    <w:rsid w:val="00711880"/>
    <w:rsid w:val="007134E7"/>
    <w:rsid w:val="00722C40"/>
    <w:rsid w:val="00731B04"/>
    <w:rsid w:val="00735293"/>
    <w:rsid w:val="007361D9"/>
    <w:rsid w:val="00751796"/>
    <w:rsid w:val="007533EA"/>
    <w:rsid w:val="00754B3F"/>
    <w:rsid w:val="00761E37"/>
    <w:rsid w:val="007623F3"/>
    <w:rsid w:val="0076704D"/>
    <w:rsid w:val="00773D8D"/>
    <w:rsid w:val="0077689C"/>
    <w:rsid w:val="007777CB"/>
    <w:rsid w:val="007900F5"/>
    <w:rsid w:val="00792242"/>
    <w:rsid w:val="007947FB"/>
    <w:rsid w:val="0079664F"/>
    <w:rsid w:val="007A1E78"/>
    <w:rsid w:val="007A2C39"/>
    <w:rsid w:val="007B0D98"/>
    <w:rsid w:val="007B4F6C"/>
    <w:rsid w:val="007B71CF"/>
    <w:rsid w:val="007C6539"/>
    <w:rsid w:val="007D2184"/>
    <w:rsid w:val="007E0063"/>
    <w:rsid w:val="007E177B"/>
    <w:rsid w:val="007E1D1B"/>
    <w:rsid w:val="007E3EF9"/>
    <w:rsid w:val="007E5ED2"/>
    <w:rsid w:val="007E71F9"/>
    <w:rsid w:val="007F32A6"/>
    <w:rsid w:val="008031D1"/>
    <w:rsid w:val="00807EDB"/>
    <w:rsid w:val="00815FF1"/>
    <w:rsid w:val="0081625B"/>
    <w:rsid w:val="00816B06"/>
    <w:rsid w:val="008227AF"/>
    <w:rsid w:val="008246D1"/>
    <w:rsid w:val="00825C54"/>
    <w:rsid w:val="00831644"/>
    <w:rsid w:val="00833F67"/>
    <w:rsid w:val="00837EE5"/>
    <w:rsid w:val="00840173"/>
    <w:rsid w:val="00841CCA"/>
    <w:rsid w:val="00846D88"/>
    <w:rsid w:val="00853B61"/>
    <w:rsid w:val="00854580"/>
    <w:rsid w:val="00854B01"/>
    <w:rsid w:val="00865EED"/>
    <w:rsid w:val="00883C6F"/>
    <w:rsid w:val="00891469"/>
    <w:rsid w:val="0089616F"/>
    <w:rsid w:val="008A3E01"/>
    <w:rsid w:val="008B0490"/>
    <w:rsid w:val="008B4CD2"/>
    <w:rsid w:val="008B7B45"/>
    <w:rsid w:val="008C0581"/>
    <w:rsid w:val="008D2087"/>
    <w:rsid w:val="008D27FD"/>
    <w:rsid w:val="008D795C"/>
    <w:rsid w:val="008E5956"/>
    <w:rsid w:val="008E7973"/>
    <w:rsid w:val="008F4601"/>
    <w:rsid w:val="008F4F5E"/>
    <w:rsid w:val="008F785D"/>
    <w:rsid w:val="00901DB2"/>
    <w:rsid w:val="00905901"/>
    <w:rsid w:val="00910FB1"/>
    <w:rsid w:val="00915586"/>
    <w:rsid w:val="00917C44"/>
    <w:rsid w:val="00922A57"/>
    <w:rsid w:val="00925AE2"/>
    <w:rsid w:val="00930617"/>
    <w:rsid w:val="009330DE"/>
    <w:rsid w:val="0093469D"/>
    <w:rsid w:val="00936391"/>
    <w:rsid w:val="00937A17"/>
    <w:rsid w:val="00942F40"/>
    <w:rsid w:val="00950A23"/>
    <w:rsid w:val="00951496"/>
    <w:rsid w:val="0095494D"/>
    <w:rsid w:val="00960EE4"/>
    <w:rsid w:val="0096390F"/>
    <w:rsid w:val="00963951"/>
    <w:rsid w:val="00966A04"/>
    <w:rsid w:val="009714A9"/>
    <w:rsid w:val="00977D56"/>
    <w:rsid w:val="00983931"/>
    <w:rsid w:val="00984520"/>
    <w:rsid w:val="0099030E"/>
    <w:rsid w:val="009914CA"/>
    <w:rsid w:val="0099459E"/>
    <w:rsid w:val="009A5E07"/>
    <w:rsid w:val="009B0A8B"/>
    <w:rsid w:val="009C5923"/>
    <w:rsid w:val="009C6367"/>
    <w:rsid w:val="009D0588"/>
    <w:rsid w:val="009D57E5"/>
    <w:rsid w:val="009D5A3B"/>
    <w:rsid w:val="009D6657"/>
    <w:rsid w:val="009E2212"/>
    <w:rsid w:val="009F01E8"/>
    <w:rsid w:val="00A02175"/>
    <w:rsid w:val="00A07569"/>
    <w:rsid w:val="00A1022F"/>
    <w:rsid w:val="00A20E5A"/>
    <w:rsid w:val="00A300E6"/>
    <w:rsid w:val="00A32A78"/>
    <w:rsid w:val="00A34981"/>
    <w:rsid w:val="00A349FC"/>
    <w:rsid w:val="00A36158"/>
    <w:rsid w:val="00A3696C"/>
    <w:rsid w:val="00A41F5E"/>
    <w:rsid w:val="00A54CC5"/>
    <w:rsid w:val="00A56118"/>
    <w:rsid w:val="00A63B3D"/>
    <w:rsid w:val="00A66AF9"/>
    <w:rsid w:val="00A66F9A"/>
    <w:rsid w:val="00A67DBB"/>
    <w:rsid w:val="00A74C5B"/>
    <w:rsid w:val="00A7511B"/>
    <w:rsid w:val="00A815EA"/>
    <w:rsid w:val="00A82F01"/>
    <w:rsid w:val="00A9570C"/>
    <w:rsid w:val="00A971DD"/>
    <w:rsid w:val="00AA01B4"/>
    <w:rsid w:val="00AB57F2"/>
    <w:rsid w:val="00AB58E3"/>
    <w:rsid w:val="00AC3C34"/>
    <w:rsid w:val="00AC4FB1"/>
    <w:rsid w:val="00AC55D8"/>
    <w:rsid w:val="00AC631A"/>
    <w:rsid w:val="00AC7620"/>
    <w:rsid w:val="00AF45B3"/>
    <w:rsid w:val="00B014A4"/>
    <w:rsid w:val="00B03174"/>
    <w:rsid w:val="00B06003"/>
    <w:rsid w:val="00B062AD"/>
    <w:rsid w:val="00B20AD8"/>
    <w:rsid w:val="00B210A0"/>
    <w:rsid w:val="00B226BF"/>
    <w:rsid w:val="00B239E0"/>
    <w:rsid w:val="00B3285C"/>
    <w:rsid w:val="00B35310"/>
    <w:rsid w:val="00B44F6B"/>
    <w:rsid w:val="00B456A0"/>
    <w:rsid w:val="00B46E07"/>
    <w:rsid w:val="00B4753B"/>
    <w:rsid w:val="00B50692"/>
    <w:rsid w:val="00B52058"/>
    <w:rsid w:val="00B60EA0"/>
    <w:rsid w:val="00B66179"/>
    <w:rsid w:val="00B66420"/>
    <w:rsid w:val="00B67D97"/>
    <w:rsid w:val="00B85586"/>
    <w:rsid w:val="00B868F5"/>
    <w:rsid w:val="00B8763E"/>
    <w:rsid w:val="00B90D55"/>
    <w:rsid w:val="00BA2F8B"/>
    <w:rsid w:val="00BA5DE6"/>
    <w:rsid w:val="00BB08DA"/>
    <w:rsid w:val="00BB2289"/>
    <w:rsid w:val="00BB32EA"/>
    <w:rsid w:val="00BB640C"/>
    <w:rsid w:val="00BC1A34"/>
    <w:rsid w:val="00BC4575"/>
    <w:rsid w:val="00BC617C"/>
    <w:rsid w:val="00BC7AF4"/>
    <w:rsid w:val="00BD345F"/>
    <w:rsid w:val="00BE53E0"/>
    <w:rsid w:val="00C00652"/>
    <w:rsid w:val="00C0074C"/>
    <w:rsid w:val="00C00C68"/>
    <w:rsid w:val="00C0190C"/>
    <w:rsid w:val="00C01F4B"/>
    <w:rsid w:val="00C026D6"/>
    <w:rsid w:val="00C10170"/>
    <w:rsid w:val="00C138CA"/>
    <w:rsid w:val="00C16CFB"/>
    <w:rsid w:val="00C17EBA"/>
    <w:rsid w:val="00C203D9"/>
    <w:rsid w:val="00C23051"/>
    <w:rsid w:val="00C23F8F"/>
    <w:rsid w:val="00C25F92"/>
    <w:rsid w:val="00C30E33"/>
    <w:rsid w:val="00C437D2"/>
    <w:rsid w:val="00C449B5"/>
    <w:rsid w:val="00C50A90"/>
    <w:rsid w:val="00C55AE3"/>
    <w:rsid w:val="00C55C3D"/>
    <w:rsid w:val="00C55D1D"/>
    <w:rsid w:val="00C56BFA"/>
    <w:rsid w:val="00C616EA"/>
    <w:rsid w:val="00C66011"/>
    <w:rsid w:val="00C6693A"/>
    <w:rsid w:val="00C70314"/>
    <w:rsid w:val="00C71887"/>
    <w:rsid w:val="00C73686"/>
    <w:rsid w:val="00C75676"/>
    <w:rsid w:val="00C7617D"/>
    <w:rsid w:val="00C765C6"/>
    <w:rsid w:val="00CA4CD0"/>
    <w:rsid w:val="00CB447B"/>
    <w:rsid w:val="00CC1C83"/>
    <w:rsid w:val="00CD42D3"/>
    <w:rsid w:val="00CD62F2"/>
    <w:rsid w:val="00CE00DF"/>
    <w:rsid w:val="00CE04D3"/>
    <w:rsid w:val="00CE349A"/>
    <w:rsid w:val="00CE57CA"/>
    <w:rsid w:val="00CE5E16"/>
    <w:rsid w:val="00CE6B41"/>
    <w:rsid w:val="00CF200B"/>
    <w:rsid w:val="00CF6790"/>
    <w:rsid w:val="00D07121"/>
    <w:rsid w:val="00D073DE"/>
    <w:rsid w:val="00D07561"/>
    <w:rsid w:val="00D07969"/>
    <w:rsid w:val="00D107D3"/>
    <w:rsid w:val="00D10D62"/>
    <w:rsid w:val="00D14C58"/>
    <w:rsid w:val="00D20B85"/>
    <w:rsid w:val="00D26E10"/>
    <w:rsid w:val="00D326CA"/>
    <w:rsid w:val="00D32F95"/>
    <w:rsid w:val="00D339F3"/>
    <w:rsid w:val="00D44D37"/>
    <w:rsid w:val="00D478A5"/>
    <w:rsid w:val="00D51F8D"/>
    <w:rsid w:val="00D54184"/>
    <w:rsid w:val="00D6246A"/>
    <w:rsid w:val="00D647A0"/>
    <w:rsid w:val="00D71F74"/>
    <w:rsid w:val="00D723D8"/>
    <w:rsid w:val="00D72FF8"/>
    <w:rsid w:val="00D74309"/>
    <w:rsid w:val="00D75165"/>
    <w:rsid w:val="00D7633E"/>
    <w:rsid w:val="00D8077A"/>
    <w:rsid w:val="00D82879"/>
    <w:rsid w:val="00D83A91"/>
    <w:rsid w:val="00D870A3"/>
    <w:rsid w:val="00D929F2"/>
    <w:rsid w:val="00D96135"/>
    <w:rsid w:val="00DA28D7"/>
    <w:rsid w:val="00DA73F0"/>
    <w:rsid w:val="00DB3D0D"/>
    <w:rsid w:val="00DB5AEA"/>
    <w:rsid w:val="00DB6742"/>
    <w:rsid w:val="00DD3D11"/>
    <w:rsid w:val="00DD45B1"/>
    <w:rsid w:val="00DD74F4"/>
    <w:rsid w:val="00DD7FE0"/>
    <w:rsid w:val="00DE1418"/>
    <w:rsid w:val="00DE23D6"/>
    <w:rsid w:val="00DE42E3"/>
    <w:rsid w:val="00DF0882"/>
    <w:rsid w:val="00DF0BFF"/>
    <w:rsid w:val="00DF14F6"/>
    <w:rsid w:val="00DF4BC3"/>
    <w:rsid w:val="00E030FD"/>
    <w:rsid w:val="00E03C54"/>
    <w:rsid w:val="00E03EED"/>
    <w:rsid w:val="00E05694"/>
    <w:rsid w:val="00E15281"/>
    <w:rsid w:val="00E21275"/>
    <w:rsid w:val="00E24AB1"/>
    <w:rsid w:val="00E25923"/>
    <w:rsid w:val="00E26546"/>
    <w:rsid w:val="00E4641D"/>
    <w:rsid w:val="00E47F0A"/>
    <w:rsid w:val="00E5546C"/>
    <w:rsid w:val="00E57BAC"/>
    <w:rsid w:val="00E62660"/>
    <w:rsid w:val="00E6708A"/>
    <w:rsid w:val="00E7161E"/>
    <w:rsid w:val="00E74ADE"/>
    <w:rsid w:val="00E76F01"/>
    <w:rsid w:val="00E92A33"/>
    <w:rsid w:val="00E9419A"/>
    <w:rsid w:val="00E95730"/>
    <w:rsid w:val="00E96BBE"/>
    <w:rsid w:val="00EA0AF3"/>
    <w:rsid w:val="00EA62FD"/>
    <w:rsid w:val="00EA6DA2"/>
    <w:rsid w:val="00EB2C26"/>
    <w:rsid w:val="00EB548A"/>
    <w:rsid w:val="00EB5B07"/>
    <w:rsid w:val="00EC232D"/>
    <w:rsid w:val="00EC47DB"/>
    <w:rsid w:val="00EC5568"/>
    <w:rsid w:val="00EC7E7E"/>
    <w:rsid w:val="00ED1C71"/>
    <w:rsid w:val="00ED1D25"/>
    <w:rsid w:val="00ED517E"/>
    <w:rsid w:val="00EE1AF5"/>
    <w:rsid w:val="00EE1F58"/>
    <w:rsid w:val="00EE23E0"/>
    <w:rsid w:val="00EE30EB"/>
    <w:rsid w:val="00EE4FB3"/>
    <w:rsid w:val="00EF0EA7"/>
    <w:rsid w:val="00EF151D"/>
    <w:rsid w:val="00EF3A88"/>
    <w:rsid w:val="00EF4E29"/>
    <w:rsid w:val="00F001FE"/>
    <w:rsid w:val="00F1285E"/>
    <w:rsid w:val="00F13454"/>
    <w:rsid w:val="00F145B4"/>
    <w:rsid w:val="00F175C0"/>
    <w:rsid w:val="00F17C43"/>
    <w:rsid w:val="00F252CB"/>
    <w:rsid w:val="00F3207D"/>
    <w:rsid w:val="00F359CC"/>
    <w:rsid w:val="00F41658"/>
    <w:rsid w:val="00F435A5"/>
    <w:rsid w:val="00F43DCB"/>
    <w:rsid w:val="00F453E8"/>
    <w:rsid w:val="00F455BD"/>
    <w:rsid w:val="00F5196A"/>
    <w:rsid w:val="00F55313"/>
    <w:rsid w:val="00F563E7"/>
    <w:rsid w:val="00F60857"/>
    <w:rsid w:val="00F63136"/>
    <w:rsid w:val="00F712CC"/>
    <w:rsid w:val="00F71CF3"/>
    <w:rsid w:val="00F745DD"/>
    <w:rsid w:val="00F828F1"/>
    <w:rsid w:val="00F87779"/>
    <w:rsid w:val="00FA5A9B"/>
    <w:rsid w:val="00FB41F6"/>
    <w:rsid w:val="00FB696E"/>
    <w:rsid w:val="00FC2360"/>
    <w:rsid w:val="00FC5C26"/>
    <w:rsid w:val="00FC73A9"/>
    <w:rsid w:val="00FC7BE0"/>
    <w:rsid w:val="00FD0C88"/>
    <w:rsid w:val="00FD5FC9"/>
    <w:rsid w:val="00FE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65879"/>
  <w15:docId w15:val="{EE7A72E2-540A-45F6-9CB9-506975F8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581"/>
    <w:pPr>
      <w:jc w:val="both"/>
    </w:pPr>
    <w:rPr>
      <w:sz w:val="22"/>
      <w:szCs w:val="22"/>
    </w:rPr>
  </w:style>
  <w:style w:type="paragraph" w:styleId="Heading1">
    <w:name w:val="heading 1"/>
    <w:basedOn w:val="Normal"/>
    <w:next w:val="Normal"/>
    <w:link w:val="Heading1Char"/>
    <w:uiPriority w:val="9"/>
    <w:qFormat/>
    <w:rsid w:val="00A9570C"/>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rsid w:val="00A9570C"/>
    <w:pPr>
      <w:keepNext/>
      <w:keepLines/>
      <w:spacing w:before="200" w:line="36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1,List Paragraph1,List Paragraph11,List Paragraph pskayu,Bullets,kepala,Paragraph_utama,SUB BAB2,Gamabr,ANNEX,6.1,Teks tabel,_List Paragraph,Light Grid - Accent 31,List Paragraph-ExecSummary,TABEL,List P 1,TList Paragraph"/>
    <w:basedOn w:val="Normal"/>
    <w:link w:val="ListParagraphChar"/>
    <w:uiPriority w:val="34"/>
    <w:qFormat/>
    <w:rsid w:val="008C0581"/>
    <w:pPr>
      <w:ind w:left="720"/>
      <w:contextualSpacing/>
    </w:pPr>
  </w:style>
  <w:style w:type="paragraph" w:styleId="BodyText2">
    <w:name w:val="Body Text 2"/>
    <w:basedOn w:val="Normal"/>
    <w:link w:val="BodyText2Char"/>
    <w:uiPriority w:val="99"/>
    <w:rsid w:val="008C0581"/>
    <w:pPr>
      <w:jc w:val="center"/>
    </w:pPr>
    <w:rPr>
      <w:rFonts w:ascii="Times New Roman" w:eastAsia="Times New Roman" w:hAnsi="Times New Roman"/>
      <w:sz w:val="24"/>
      <w:szCs w:val="24"/>
      <w:lang w:val="sv-SE"/>
    </w:rPr>
  </w:style>
  <w:style w:type="character" w:customStyle="1" w:styleId="BodyText2Char">
    <w:name w:val="Body Text 2 Char"/>
    <w:link w:val="BodyText2"/>
    <w:uiPriority w:val="99"/>
    <w:rsid w:val="008C0581"/>
    <w:rPr>
      <w:rFonts w:ascii="Times New Roman" w:eastAsia="Times New Roman" w:hAnsi="Times New Roman" w:cs="Times New Roman"/>
      <w:sz w:val="24"/>
      <w:szCs w:val="24"/>
      <w:lang w:val="sv-SE"/>
    </w:rPr>
  </w:style>
  <w:style w:type="character" w:customStyle="1" w:styleId="ListParagraphChar">
    <w:name w:val="List Paragraph Char"/>
    <w:aliases w:val="Bullet Char,List 1 Char,List Paragraph1 Char,List Paragraph11 Char,List Paragraph pskayu Char,Bullets Char,kepala Char,Paragraph_utama Char,SUB BAB2 Char,Gamabr Char,ANNEX Char,6.1 Char,Teks tabel Char,_List Paragraph Char,TABEL Char"/>
    <w:link w:val="ListParagraph"/>
    <w:uiPriority w:val="34"/>
    <w:locked/>
    <w:rsid w:val="00480218"/>
  </w:style>
  <w:style w:type="character" w:customStyle="1" w:styleId="Heading2Char">
    <w:name w:val="Heading 2 Char"/>
    <w:link w:val="Heading2"/>
    <w:rsid w:val="00A9570C"/>
    <w:rPr>
      <w:rFonts w:ascii="Cambria" w:eastAsia="Times New Roman" w:hAnsi="Cambria" w:cs="Times New Roman"/>
      <w:b/>
      <w:bCs/>
      <w:color w:val="4F81BD"/>
      <w:sz w:val="26"/>
      <w:szCs w:val="26"/>
    </w:rPr>
  </w:style>
  <w:style w:type="character" w:customStyle="1" w:styleId="Heading1Char">
    <w:name w:val="Heading 1 Char"/>
    <w:link w:val="Heading1"/>
    <w:uiPriority w:val="9"/>
    <w:rsid w:val="00A9570C"/>
    <w:rPr>
      <w:rFonts w:ascii="Cambria" w:eastAsia="Times New Roman" w:hAnsi="Cambria" w:cs="Times New Roman"/>
      <w:b/>
      <w:bCs/>
      <w:color w:val="365F91"/>
      <w:sz w:val="28"/>
      <w:szCs w:val="28"/>
    </w:rPr>
  </w:style>
  <w:style w:type="paragraph" w:styleId="BodyText">
    <w:name w:val="Body Text"/>
    <w:basedOn w:val="Normal"/>
    <w:link w:val="BodyTextChar"/>
    <w:uiPriority w:val="99"/>
    <w:semiHidden/>
    <w:unhideWhenUsed/>
    <w:rsid w:val="00123754"/>
    <w:pPr>
      <w:spacing w:after="120"/>
    </w:pPr>
  </w:style>
  <w:style w:type="character" w:customStyle="1" w:styleId="BodyTextChar">
    <w:name w:val="Body Text Char"/>
    <w:link w:val="BodyText"/>
    <w:uiPriority w:val="99"/>
    <w:semiHidden/>
    <w:rsid w:val="00123754"/>
    <w:rPr>
      <w:sz w:val="22"/>
      <w:szCs w:val="22"/>
    </w:rPr>
  </w:style>
  <w:style w:type="paragraph" w:styleId="BodyTextIndent">
    <w:name w:val="Body Text Indent"/>
    <w:basedOn w:val="Normal"/>
    <w:link w:val="BodyTextIndentChar"/>
    <w:uiPriority w:val="99"/>
    <w:unhideWhenUsed/>
    <w:rsid w:val="005C447F"/>
    <w:pPr>
      <w:spacing w:after="120"/>
      <w:ind w:left="283"/>
    </w:pPr>
  </w:style>
  <w:style w:type="character" w:customStyle="1" w:styleId="BodyTextIndentChar">
    <w:name w:val="Body Text Indent Char"/>
    <w:link w:val="BodyTextIndent"/>
    <w:uiPriority w:val="99"/>
    <w:rsid w:val="005C447F"/>
    <w:rPr>
      <w:sz w:val="22"/>
      <w:szCs w:val="22"/>
      <w:lang w:val="en-US" w:eastAsia="en-US"/>
    </w:rPr>
  </w:style>
  <w:style w:type="character" w:customStyle="1" w:styleId="ColorfulList-Accent1Char">
    <w:name w:val="Colorful List - Accent 1 Char"/>
    <w:link w:val="ColorfulList-Accent1"/>
    <w:uiPriority w:val="34"/>
    <w:locked/>
    <w:rsid w:val="005C447F"/>
    <w:rPr>
      <w:sz w:val="24"/>
      <w:szCs w:val="24"/>
    </w:rPr>
  </w:style>
  <w:style w:type="table" w:styleId="ColorfulList-Accent1">
    <w:name w:val="Colorful List Accent 1"/>
    <w:basedOn w:val="TableNormal"/>
    <w:link w:val="ColorfulList-Accent1Char"/>
    <w:uiPriority w:val="34"/>
    <w:rsid w:val="005C447F"/>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Paragraph">
    <w:name w:val="Paragraph"/>
    <w:basedOn w:val="Normal"/>
    <w:link w:val="ParagraphChar"/>
    <w:qFormat/>
    <w:rsid w:val="00286B51"/>
    <w:pPr>
      <w:spacing w:after="120" w:line="264" w:lineRule="auto"/>
    </w:pPr>
    <w:rPr>
      <w:rFonts w:ascii="Book Antiqua" w:eastAsia="Times New Roman" w:hAnsi="Book Antiqua"/>
      <w:szCs w:val="24"/>
      <w:lang w:val="es-ES"/>
    </w:rPr>
  </w:style>
  <w:style w:type="character" w:customStyle="1" w:styleId="ParagraphChar">
    <w:name w:val="Paragraph Char"/>
    <w:link w:val="Paragraph"/>
    <w:rsid w:val="00286B51"/>
    <w:rPr>
      <w:rFonts w:ascii="Book Antiqua" w:eastAsia="Times New Roman" w:hAnsi="Book Antiqua"/>
      <w:sz w:val="22"/>
      <w:szCs w:val="24"/>
      <w:lang w:val="es-ES"/>
    </w:rPr>
  </w:style>
  <w:style w:type="paragraph" w:styleId="Subtitle">
    <w:name w:val="Subtitle"/>
    <w:aliases w:val="Sub Bab,Judul Gambar,Gambar"/>
    <w:basedOn w:val="Normal"/>
    <w:link w:val="SubtitleChar"/>
    <w:uiPriority w:val="11"/>
    <w:qFormat/>
    <w:rsid w:val="008D2087"/>
    <w:pPr>
      <w:spacing w:line="360" w:lineRule="auto"/>
      <w:jc w:val="center"/>
    </w:pPr>
    <w:rPr>
      <w:rFonts w:ascii="Verdana" w:eastAsia="Times New Roman" w:hAnsi="Verdana"/>
      <w:b/>
      <w:sz w:val="28"/>
      <w:szCs w:val="20"/>
    </w:rPr>
  </w:style>
  <w:style w:type="character" w:customStyle="1" w:styleId="SubtitleChar">
    <w:name w:val="Subtitle Char"/>
    <w:aliases w:val="Sub Bab Char,Judul Gambar Char,Gambar Char"/>
    <w:link w:val="Subtitle"/>
    <w:uiPriority w:val="11"/>
    <w:rsid w:val="008D2087"/>
    <w:rPr>
      <w:rFonts w:ascii="Verdana" w:eastAsia="Times New Roman" w:hAnsi="Verdana"/>
      <w:b/>
      <w:sz w:val="28"/>
      <w:lang w:val="en-US" w:eastAsia="en-US"/>
    </w:rPr>
  </w:style>
  <w:style w:type="paragraph" w:styleId="BodyTextIndent3">
    <w:name w:val="Body Text Indent 3"/>
    <w:basedOn w:val="Normal"/>
    <w:link w:val="BodyTextIndent3Char"/>
    <w:unhideWhenUsed/>
    <w:rsid w:val="00241761"/>
    <w:pPr>
      <w:spacing w:after="120"/>
      <w:ind w:left="283"/>
    </w:pPr>
    <w:rPr>
      <w:sz w:val="16"/>
      <w:szCs w:val="16"/>
    </w:rPr>
  </w:style>
  <w:style w:type="character" w:customStyle="1" w:styleId="BodyTextIndent3Char">
    <w:name w:val="Body Text Indent 3 Char"/>
    <w:link w:val="BodyTextIndent3"/>
    <w:rsid w:val="00241761"/>
    <w:rPr>
      <w:sz w:val="16"/>
      <w:szCs w:val="16"/>
      <w:lang w:val="en-US" w:eastAsia="en-US"/>
    </w:rPr>
  </w:style>
  <w:style w:type="paragraph" w:customStyle="1" w:styleId="Paragrapbullet-phe">
    <w:name w:val="Paragrap bullet-phe"/>
    <w:basedOn w:val="Normal"/>
    <w:qFormat/>
    <w:rsid w:val="008E7973"/>
    <w:pPr>
      <w:spacing w:line="312" w:lineRule="auto"/>
      <w:ind w:left="714" w:hanging="357"/>
    </w:pPr>
    <w:rPr>
      <w:rFonts w:ascii="Arial" w:eastAsia="Batang" w:hAnsi="Arial" w:cs="Arial"/>
      <w:bCs/>
      <w:noProof/>
      <w:w w:val="103"/>
      <w:shd w:val="clear" w:color="auto" w:fill="FFFFFF"/>
      <w:lang w:val="fi-FI" w:eastAsia="zh-CN"/>
    </w:rPr>
  </w:style>
  <w:style w:type="table" w:styleId="TableGrid">
    <w:name w:val="Table Grid"/>
    <w:basedOn w:val="TableNormal"/>
    <w:uiPriority w:val="59"/>
    <w:rsid w:val="002F1D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5163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DocumentMap">
    <w:name w:val="Document Map"/>
    <w:basedOn w:val="Normal"/>
    <w:link w:val="DocumentMapChar"/>
    <w:uiPriority w:val="99"/>
    <w:semiHidden/>
    <w:unhideWhenUsed/>
    <w:rsid w:val="00B44F6B"/>
    <w:rPr>
      <w:rFonts w:ascii="Tahoma" w:hAnsi="Tahoma"/>
      <w:sz w:val="16"/>
      <w:szCs w:val="16"/>
    </w:rPr>
  </w:style>
  <w:style w:type="character" w:customStyle="1" w:styleId="DocumentMapChar">
    <w:name w:val="Document Map Char"/>
    <w:link w:val="DocumentMap"/>
    <w:uiPriority w:val="99"/>
    <w:semiHidden/>
    <w:rsid w:val="00B44F6B"/>
    <w:rPr>
      <w:rFonts w:ascii="Tahoma" w:hAnsi="Tahoma" w:cs="Tahoma"/>
      <w:sz w:val="16"/>
      <w:szCs w:val="16"/>
    </w:rPr>
  </w:style>
  <w:style w:type="paragraph" w:customStyle="1" w:styleId="Paragraphketupat">
    <w:name w:val="Paragraph ketupat"/>
    <w:basedOn w:val="Normal"/>
    <w:autoRedefine/>
    <w:rsid w:val="002615F9"/>
    <w:pPr>
      <w:widowControl w:val="0"/>
      <w:numPr>
        <w:numId w:val="2"/>
      </w:numPr>
      <w:autoSpaceDE w:val="0"/>
      <w:autoSpaceDN w:val="0"/>
      <w:adjustRightInd w:val="0"/>
      <w:spacing w:after="120" w:line="312" w:lineRule="auto"/>
      <w:ind w:left="1078" w:hanging="378"/>
    </w:pPr>
    <w:rPr>
      <w:rFonts w:ascii="Arial" w:eastAsia="Times New Roman" w:hAnsi="Arial" w:cs="Arial"/>
      <w:noProof/>
      <w:color w:val="000000"/>
    </w:rPr>
  </w:style>
  <w:style w:type="paragraph" w:styleId="BodyTextIndent2">
    <w:name w:val="Body Text Indent 2"/>
    <w:basedOn w:val="Normal"/>
    <w:link w:val="BodyTextIndent2Char"/>
    <w:uiPriority w:val="99"/>
    <w:semiHidden/>
    <w:unhideWhenUsed/>
    <w:rsid w:val="00D74309"/>
    <w:pPr>
      <w:spacing w:after="120" w:line="480" w:lineRule="auto"/>
      <w:ind w:left="360"/>
    </w:pPr>
  </w:style>
  <w:style w:type="character" w:customStyle="1" w:styleId="BodyTextIndent2Char">
    <w:name w:val="Body Text Indent 2 Char"/>
    <w:link w:val="BodyTextIndent2"/>
    <w:uiPriority w:val="99"/>
    <w:semiHidden/>
    <w:rsid w:val="00D74309"/>
    <w:rPr>
      <w:sz w:val="22"/>
      <w:szCs w:val="22"/>
    </w:rPr>
  </w:style>
  <w:style w:type="paragraph" w:styleId="Header">
    <w:name w:val="header"/>
    <w:basedOn w:val="Normal"/>
    <w:link w:val="HeaderChar"/>
    <w:uiPriority w:val="99"/>
    <w:unhideWhenUsed/>
    <w:rsid w:val="002C428A"/>
    <w:pPr>
      <w:tabs>
        <w:tab w:val="center" w:pos="4513"/>
        <w:tab w:val="right" w:pos="9026"/>
      </w:tabs>
    </w:pPr>
  </w:style>
  <w:style w:type="character" w:customStyle="1" w:styleId="HeaderChar">
    <w:name w:val="Header Char"/>
    <w:link w:val="Header"/>
    <w:uiPriority w:val="99"/>
    <w:rsid w:val="002C428A"/>
    <w:rPr>
      <w:sz w:val="22"/>
      <w:szCs w:val="22"/>
      <w:lang w:val="en-US" w:eastAsia="en-US"/>
    </w:rPr>
  </w:style>
  <w:style w:type="paragraph" w:styleId="Footer">
    <w:name w:val="footer"/>
    <w:aliases w:val="Page 2"/>
    <w:basedOn w:val="Normal"/>
    <w:link w:val="FooterChar"/>
    <w:uiPriority w:val="99"/>
    <w:unhideWhenUsed/>
    <w:rsid w:val="002C428A"/>
    <w:pPr>
      <w:tabs>
        <w:tab w:val="center" w:pos="4513"/>
        <w:tab w:val="right" w:pos="9026"/>
      </w:tabs>
    </w:pPr>
  </w:style>
  <w:style w:type="character" w:customStyle="1" w:styleId="FooterChar">
    <w:name w:val="Footer Char"/>
    <w:aliases w:val="Page 2 Char"/>
    <w:link w:val="Footer"/>
    <w:uiPriority w:val="99"/>
    <w:rsid w:val="002C428A"/>
    <w:rPr>
      <w:sz w:val="22"/>
      <w:szCs w:val="22"/>
      <w:lang w:val="en-US" w:eastAsia="en-US"/>
    </w:rPr>
  </w:style>
  <w:style w:type="character" w:customStyle="1" w:styleId="CharacterStyle2">
    <w:name w:val="Character Style 2"/>
    <w:uiPriority w:val="99"/>
    <w:rsid w:val="00407134"/>
    <w:rPr>
      <w:sz w:val="20"/>
    </w:rPr>
  </w:style>
  <w:style w:type="paragraph" w:customStyle="1" w:styleId="Style1">
    <w:name w:val="Style 1"/>
    <w:basedOn w:val="Normal"/>
    <w:uiPriority w:val="99"/>
    <w:rsid w:val="00407134"/>
    <w:pPr>
      <w:widowControl w:val="0"/>
      <w:autoSpaceDE w:val="0"/>
      <w:autoSpaceDN w:val="0"/>
      <w:adjustRightInd w:val="0"/>
      <w:jc w:val="left"/>
    </w:pPr>
    <w:rPr>
      <w:rFonts w:ascii="Times New Roman" w:eastAsia="Times New Roman" w:hAnsi="Times New Roman"/>
      <w:sz w:val="20"/>
      <w:szCs w:val="20"/>
      <w:lang w:val="id-ID"/>
    </w:rPr>
  </w:style>
  <w:style w:type="paragraph" w:customStyle="1" w:styleId="Style2">
    <w:name w:val="Style 2"/>
    <w:basedOn w:val="Normal"/>
    <w:uiPriority w:val="99"/>
    <w:rsid w:val="00CD62F2"/>
    <w:pPr>
      <w:widowControl w:val="0"/>
      <w:autoSpaceDE w:val="0"/>
      <w:autoSpaceDN w:val="0"/>
      <w:spacing w:before="180"/>
      <w:ind w:left="864"/>
    </w:pPr>
    <w:rPr>
      <w:rFonts w:ascii="Times New Roman" w:eastAsia="Times New Roman" w:hAnsi="Times New Roman"/>
      <w:lang w:val="id-ID"/>
    </w:rPr>
  </w:style>
  <w:style w:type="character" w:customStyle="1" w:styleId="CharacterStyle1">
    <w:name w:val="Character Style 1"/>
    <w:rsid w:val="00CD62F2"/>
    <w:rPr>
      <w:sz w:val="22"/>
    </w:rPr>
  </w:style>
  <w:style w:type="paragraph" w:customStyle="1" w:styleId="Style5">
    <w:name w:val="Style 5"/>
    <w:uiPriority w:val="99"/>
    <w:rsid w:val="00CD62F2"/>
    <w:pPr>
      <w:widowControl w:val="0"/>
      <w:autoSpaceDE w:val="0"/>
      <w:autoSpaceDN w:val="0"/>
      <w:spacing w:before="120" w:after="120" w:line="309" w:lineRule="auto"/>
      <w:ind w:left="1224"/>
    </w:pPr>
    <w:rPr>
      <w:rFonts w:eastAsia="Times New Roman" w:cs="Calibri"/>
      <w:sz w:val="24"/>
      <w:szCs w:val="24"/>
    </w:rPr>
  </w:style>
  <w:style w:type="paragraph" w:customStyle="1" w:styleId="p9">
    <w:name w:val="p9"/>
    <w:basedOn w:val="Normal"/>
    <w:rsid w:val="00EB2C26"/>
    <w:pPr>
      <w:widowControl w:val="0"/>
      <w:tabs>
        <w:tab w:val="left" w:pos="204"/>
      </w:tabs>
      <w:autoSpaceDE w:val="0"/>
      <w:autoSpaceDN w:val="0"/>
      <w:adjustRightInd w:val="0"/>
      <w:jc w:val="left"/>
    </w:pPr>
    <w:rPr>
      <w:rFonts w:ascii="Times New Roman" w:eastAsia="Times New Roman" w:hAnsi="Times New Roman"/>
      <w:sz w:val="24"/>
      <w:szCs w:val="24"/>
    </w:rPr>
  </w:style>
  <w:style w:type="character" w:styleId="CommentReference">
    <w:name w:val="annotation reference"/>
    <w:uiPriority w:val="99"/>
    <w:unhideWhenUsed/>
    <w:rsid w:val="00B210A0"/>
    <w:rPr>
      <w:sz w:val="16"/>
      <w:szCs w:val="16"/>
    </w:rPr>
  </w:style>
  <w:style w:type="paragraph" w:customStyle="1" w:styleId="Default">
    <w:name w:val="Default"/>
    <w:rsid w:val="008D27FD"/>
    <w:pPr>
      <w:autoSpaceDE w:val="0"/>
      <w:autoSpaceDN w:val="0"/>
      <w:adjustRightInd w:val="0"/>
    </w:pPr>
    <w:rPr>
      <w:rFonts w:ascii="Bookman Old Style" w:hAnsi="Bookman Old Style" w:cs="Bookman Old Style"/>
      <w:color w:val="000000"/>
      <w:sz w:val="24"/>
      <w:szCs w:val="24"/>
      <w:lang w:val="en-SG"/>
    </w:rPr>
  </w:style>
  <w:style w:type="paragraph" w:styleId="NoSpacing">
    <w:name w:val="No Spacing"/>
    <w:aliases w:val="Pointer,No Spacing1"/>
    <w:autoRedefine/>
    <w:uiPriority w:val="1"/>
    <w:qFormat/>
    <w:rsid w:val="00DE42E3"/>
    <w:pPr>
      <w:numPr>
        <w:numId w:val="3"/>
      </w:numPr>
      <w:jc w:val="both"/>
    </w:pPr>
    <w:rPr>
      <w:rFonts w:ascii="Palatino Linotype" w:eastAsia="SimSun" w:hAnsi="Palatino Linotype"/>
      <w:iCs/>
      <w:sz w:val="22"/>
      <w:szCs w:val="22"/>
      <w:lang w:eastAsia="zh-CN"/>
    </w:rPr>
  </w:style>
  <w:style w:type="paragraph" w:customStyle="1" w:styleId="Subbab">
    <w:name w:val="Subbab"/>
    <w:basedOn w:val="Normal"/>
    <w:link w:val="SubbabChar"/>
    <w:autoRedefine/>
    <w:qFormat/>
    <w:rsid w:val="00A3696C"/>
    <w:pPr>
      <w:widowControl w:val="0"/>
      <w:spacing w:before="60" w:after="60" w:line="360" w:lineRule="auto"/>
    </w:pPr>
    <w:rPr>
      <w:rFonts w:ascii="Palatino Linotype" w:eastAsia="MS Mincho" w:hAnsi="Palatino Linotype"/>
    </w:rPr>
  </w:style>
  <w:style w:type="character" w:customStyle="1" w:styleId="SubbabChar">
    <w:name w:val="Subbab Char"/>
    <w:link w:val="Subbab"/>
    <w:rsid w:val="00A3696C"/>
    <w:rPr>
      <w:rFonts w:ascii="Palatino Linotype" w:eastAsia="MS Mincho" w:hAnsi="Palatino Linotype" w:cs="Arial"/>
      <w:sz w:val="22"/>
      <w:szCs w:val="22"/>
      <w:lang w:val="en-US" w:eastAsia="en-US"/>
    </w:rPr>
  </w:style>
  <w:style w:type="paragraph" w:customStyle="1" w:styleId="subbabbullet">
    <w:name w:val="subbab bullet"/>
    <w:basedOn w:val="Normal"/>
    <w:link w:val="subbabbulletChar"/>
    <w:autoRedefine/>
    <w:qFormat/>
    <w:rsid w:val="00C55AE3"/>
    <w:pPr>
      <w:widowControl w:val="0"/>
      <w:numPr>
        <w:numId w:val="4"/>
      </w:numPr>
      <w:tabs>
        <w:tab w:val="left" w:pos="1560"/>
      </w:tabs>
    </w:pPr>
    <w:rPr>
      <w:rFonts w:ascii="Palatino Linotype" w:eastAsia="Times New Roman" w:hAnsi="Palatino Linotype"/>
      <w:szCs w:val="24"/>
    </w:rPr>
  </w:style>
  <w:style w:type="character" w:customStyle="1" w:styleId="subbabbulletChar">
    <w:name w:val="subbab bullet Char"/>
    <w:link w:val="subbabbullet"/>
    <w:rsid w:val="00C55AE3"/>
    <w:rPr>
      <w:rFonts w:ascii="Palatino Linotype" w:eastAsia="Times New Roman" w:hAnsi="Palatino Linotype"/>
      <w:sz w:val="22"/>
      <w:szCs w:val="24"/>
    </w:rPr>
  </w:style>
  <w:style w:type="paragraph" w:styleId="CommentText">
    <w:name w:val="annotation text"/>
    <w:basedOn w:val="Normal"/>
    <w:link w:val="CommentTextChar"/>
    <w:uiPriority w:val="99"/>
    <w:unhideWhenUsed/>
    <w:rsid w:val="008227AF"/>
    <w:rPr>
      <w:sz w:val="20"/>
      <w:szCs w:val="20"/>
    </w:rPr>
  </w:style>
  <w:style w:type="character" w:customStyle="1" w:styleId="CommentTextChar">
    <w:name w:val="Comment Text Char"/>
    <w:basedOn w:val="DefaultParagraphFont"/>
    <w:link w:val="CommentText"/>
    <w:uiPriority w:val="99"/>
    <w:rsid w:val="008227AF"/>
  </w:style>
  <w:style w:type="paragraph" w:styleId="CommentSubject">
    <w:name w:val="annotation subject"/>
    <w:basedOn w:val="CommentText"/>
    <w:next w:val="CommentText"/>
    <w:link w:val="CommentSubjectChar"/>
    <w:uiPriority w:val="99"/>
    <w:semiHidden/>
    <w:unhideWhenUsed/>
    <w:rsid w:val="008227AF"/>
    <w:rPr>
      <w:b/>
      <w:bCs/>
    </w:rPr>
  </w:style>
  <w:style w:type="character" w:customStyle="1" w:styleId="CommentSubjectChar">
    <w:name w:val="Comment Subject Char"/>
    <w:link w:val="CommentSubject"/>
    <w:uiPriority w:val="99"/>
    <w:semiHidden/>
    <w:rsid w:val="008227AF"/>
    <w:rPr>
      <w:b/>
      <w:bCs/>
    </w:rPr>
  </w:style>
  <w:style w:type="paragraph" w:styleId="BalloonText">
    <w:name w:val="Balloon Text"/>
    <w:basedOn w:val="Normal"/>
    <w:link w:val="BalloonTextChar"/>
    <w:uiPriority w:val="99"/>
    <w:semiHidden/>
    <w:unhideWhenUsed/>
    <w:rsid w:val="008227AF"/>
    <w:rPr>
      <w:rFonts w:ascii="Tahoma" w:hAnsi="Tahoma"/>
      <w:sz w:val="16"/>
      <w:szCs w:val="16"/>
    </w:rPr>
  </w:style>
  <w:style w:type="character" w:customStyle="1" w:styleId="BalloonTextChar">
    <w:name w:val="Balloon Text Char"/>
    <w:link w:val="BalloonText"/>
    <w:uiPriority w:val="99"/>
    <w:semiHidden/>
    <w:rsid w:val="008227AF"/>
    <w:rPr>
      <w:rFonts w:ascii="Tahoma" w:hAnsi="Tahoma" w:cs="Tahoma"/>
      <w:sz w:val="16"/>
      <w:szCs w:val="16"/>
    </w:rPr>
  </w:style>
  <w:style w:type="paragraph" w:customStyle="1" w:styleId="NormalPara">
    <w:name w:val="Normal Para"/>
    <w:basedOn w:val="Normal"/>
    <w:rsid w:val="00E62660"/>
    <w:pPr>
      <w:overflowPunct w:val="0"/>
      <w:autoSpaceDE w:val="0"/>
      <w:autoSpaceDN w:val="0"/>
      <w:adjustRightInd w:val="0"/>
      <w:spacing w:line="360" w:lineRule="atLeast"/>
      <w:ind w:firstLine="720"/>
      <w:textAlignment w:val="baseline"/>
    </w:pPr>
    <w:rPr>
      <w:rFonts w:ascii="Times New Roman" w:eastAsia="Times New Roman" w:hAnsi="Times New Roman"/>
      <w:sz w:val="24"/>
      <w:szCs w:val="20"/>
    </w:rPr>
  </w:style>
  <w:style w:type="paragraph" w:customStyle="1" w:styleId="p17">
    <w:name w:val="p17"/>
    <w:basedOn w:val="Normal"/>
    <w:rsid w:val="00B03174"/>
    <w:pPr>
      <w:widowControl w:val="0"/>
      <w:tabs>
        <w:tab w:val="left" w:pos="1893"/>
      </w:tabs>
      <w:autoSpaceDE w:val="0"/>
      <w:autoSpaceDN w:val="0"/>
      <w:adjustRightInd w:val="0"/>
      <w:ind w:left="453" w:hanging="1893"/>
      <w:jc w:val="left"/>
    </w:pPr>
    <w:rPr>
      <w:rFonts w:ascii="Times New Roman" w:eastAsia="Times New Roman" w:hAnsi="Times New Roman"/>
      <w:sz w:val="24"/>
      <w:szCs w:val="24"/>
    </w:rPr>
  </w:style>
  <w:style w:type="paragraph" w:customStyle="1" w:styleId="ColorfulList-Accent11">
    <w:name w:val="Colorful List - Accent 11"/>
    <w:basedOn w:val="Normal"/>
    <w:uiPriority w:val="34"/>
    <w:qFormat/>
    <w:rsid w:val="003F2EEF"/>
    <w:pPr>
      <w:ind w:left="720"/>
      <w:jc w:val="left"/>
    </w:pPr>
    <w:rPr>
      <w:rFonts w:ascii="Times New Roman" w:eastAsia="Times New Roman" w:hAnsi="Times New Roman"/>
      <w:sz w:val="24"/>
      <w:szCs w:val="24"/>
    </w:rPr>
  </w:style>
  <w:style w:type="paragraph" w:customStyle="1" w:styleId="TxBrp7">
    <w:name w:val="TxBr_p7"/>
    <w:basedOn w:val="Normal"/>
    <w:rsid w:val="00B52058"/>
    <w:pPr>
      <w:tabs>
        <w:tab w:val="left" w:pos="748"/>
      </w:tabs>
      <w:autoSpaceDE w:val="0"/>
      <w:autoSpaceDN w:val="0"/>
      <w:adjustRightInd w:val="0"/>
      <w:spacing w:line="240" w:lineRule="atLeast"/>
      <w:ind w:left="692" w:hanging="748"/>
      <w:jc w:val="left"/>
    </w:pPr>
    <w:rPr>
      <w:rFonts w:ascii="Times New Roman" w:eastAsia="Times New Roman" w:hAnsi="Times New Roman"/>
      <w:sz w:val="20"/>
      <w:szCs w:val="24"/>
    </w:rPr>
  </w:style>
  <w:style w:type="paragraph" w:customStyle="1" w:styleId="Paragraph112pt">
    <w:name w:val="Paragraph 1+12 pt"/>
    <w:basedOn w:val="Normal"/>
    <w:autoRedefine/>
    <w:rsid w:val="00EF4E29"/>
    <w:pPr>
      <w:ind w:right="-108"/>
    </w:pPr>
    <w:rPr>
      <w:rFonts w:ascii="Bookman Old Style" w:eastAsia="Times New Roman" w:hAnsi="Bookman Old Style" w:cs="Arial"/>
      <w:sz w:val="24"/>
      <w:szCs w:val="24"/>
      <w:shd w:val="clear" w:color="auto" w:fill="FFFFFF"/>
      <w:lang w:val="id-ID"/>
    </w:rPr>
  </w:style>
  <w:style w:type="paragraph" w:customStyle="1" w:styleId="NormalTabel">
    <w:name w:val="Normal Tabel"/>
    <w:basedOn w:val="Normal"/>
    <w:link w:val="NormalTabelChar"/>
    <w:qFormat/>
    <w:rsid w:val="00A971DD"/>
    <w:pPr>
      <w:spacing w:before="20" w:after="20"/>
    </w:pPr>
    <w:rPr>
      <w:rFonts w:ascii="Palatino Linotype" w:hAnsi="Palatino Linotype"/>
      <w:sz w:val="18"/>
      <w:szCs w:val="18"/>
      <w:lang w:val="id-ID"/>
    </w:rPr>
  </w:style>
  <w:style w:type="character" w:customStyle="1" w:styleId="NormalTabelChar">
    <w:name w:val="Normal Tabel Char"/>
    <w:link w:val="NormalTabel"/>
    <w:rsid w:val="00A971DD"/>
    <w:rPr>
      <w:rFonts w:ascii="Palatino Linotype" w:hAnsi="Palatino Linotype"/>
      <w:sz w:val="18"/>
      <w:szCs w:val="18"/>
      <w:lang w:val="id-ID" w:eastAsia="en-US"/>
    </w:rPr>
  </w:style>
  <w:style w:type="character" w:customStyle="1" w:styleId="fontstyle01">
    <w:name w:val="fontstyle01"/>
    <w:basedOn w:val="DefaultParagraphFont"/>
    <w:rsid w:val="000E3499"/>
    <w:rPr>
      <w:rFonts w:ascii="Times New Roman" w:hAnsi="Times New Roman" w:cs="Times New Roman" w:hint="default"/>
      <w:b w:val="0"/>
      <w:bCs w:val="0"/>
      <w:i w:val="0"/>
      <w:iCs w:val="0"/>
      <w:color w:val="000000"/>
      <w:sz w:val="22"/>
      <w:szCs w:val="22"/>
    </w:rPr>
  </w:style>
  <w:style w:type="character" w:styleId="Emphasis">
    <w:name w:val="Emphasis"/>
    <w:basedOn w:val="DefaultParagraphFont"/>
    <w:uiPriority w:val="20"/>
    <w:qFormat/>
    <w:rsid w:val="00293752"/>
    <w:rPr>
      <w:i/>
      <w:iCs/>
    </w:rPr>
  </w:style>
  <w:style w:type="character" w:customStyle="1" w:styleId="LightGrid-Accent3Char">
    <w:name w:val="Light Grid - Accent 3 Char"/>
    <w:link w:val="LightGrid-Accent3"/>
    <w:uiPriority w:val="34"/>
    <w:locked/>
    <w:rsid w:val="00A36158"/>
    <w:rPr>
      <w:sz w:val="22"/>
      <w:szCs w:val="22"/>
    </w:rPr>
  </w:style>
  <w:style w:type="table" w:styleId="LightGrid-Accent3">
    <w:name w:val="Light Grid Accent 3"/>
    <w:basedOn w:val="TableNormal"/>
    <w:link w:val="LightGrid-Accent3Char"/>
    <w:uiPriority w:val="34"/>
    <w:rsid w:val="00A36158"/>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Revision">
    <w:name w:val="Revision"/>
    <w:hidden/>
    <w:uiPriority w:val="99"/>
    <w:semiHidden/>
    <w:rsid w:val="0012453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92020">
      <w:bodyDiv w:val="1"/>
      <w:marLeft w:val="0"/>
      <w:marRight w:val="0"/>
      <w:marTop w:val="0"/>
      <w:marBottom w:val="0"/>
      <w:divBdr>
        <w:top w:val="none" w:sz="0" w:space="0" w:color="auto"/>
        <w:left w:val="none" w:sz="0" w:space="0" w:color="auto"/>
        <w:bottom w:val="none" w:sz="0" w:space="0" w:color="auto"/>
        <w:right w:val="none" w:sz="0" w:space="0" w:color="auto"/>
      </w:divBdr>
      <w:divsChild>
        <w:div w:id="278608200">
          <w:marLeft w:val="446"/>
          <w:marRight w:val="0"/>
          <w:marTop w:val="0"/>
          <w:marBottom w:val="0"/>
          <w:divBdr>
            <w:top w:val="none" w:sz="0" w:space="0" w:color="auto"/>
            <w:left w:val="none" w:sz="0" w:space="0" w:color="auto"/>
            <w:bottom w:val="none" w:sz="0" w:space="0" w:color="auto"/>
            <w:right w:val="none" w:sz="0" w:space="0" w:color="auto"/>
          </w:divBdr>
        </w:div>
        <w:div w:id="739985384">
          <w:marLeft w:val="446"/>
          <w:marRight w:val="0"/>
          <w:marTop w:val="0"/>
          <w:marBottom w:val="0"/>
          <w:divBdr>
            <w:top w:val="none" w:sz="0" w:space="0" w:color="auto"/>
            <w:left w:val="none" w:sz="0" w:space="0" w:color="auto"/>
            <w:bottom w:val="none" w:sz="0" w:space="0" w:color="auto"/>
            <w:right w:val="none" w:sz="0" w:space="0" w:color="auto"/>
          </w:divBdr>
        </w:div>
        <w:div w:id="7936697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2420F-5449-48E8-B89D-F419DD69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KNLH</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Penerapan</dc:creator>
  <cp:lastModifiedBy>Salman Said Ramadhan</cp:lastModifiedBy>
  <cp:revision>47</cp:revision>
  <cp:lastPrinted>2021-05-10T08:19:00Z</cp:lastPrinted>
  <dcterms:created xsi:type="dcterms:W3CDTF">2021-11-14T06:31:00Z</dcterms:created>
  <dcterms:modified xsi:type="dcterms:W3CDTF">2022-01-07T08:21:00Z</dcterms:modified>
</cp:coreProperties>
</file>